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1356" w:rsidRPr="006907EA" w:rsidRDefault="00830835" w:rsidP="00A53EAA">
      <w:pPr>
        <w:spacing w:after="0" w:line="240" w:lineRule="auto"/>
        <w:jc w:val="center"/>
        <w:rPr>
          <w:rFonts w:ascii="Poppins" w:hAnsi="Poppins" w:cs="Poppins"/>
          <w:b/>
          <w:sz w:val="24"/>
        </w:rPr>
      </w:pPr>
      <w:r w:rsidRPr="006907EA">
        <w:rPr>
          <w:rFonts w:ascii="Poppins" w:hAnsi="Poppins" w:cs="Poppins"/>
          <w:b/>
          <w:sz w:val="24"/>
        </w:rPr>
        <w:t>Javascript</w:t>
      </w:r>
      <w:r w:rsidR="004264A9">
        <w:rPr>
          <w:rFonts w:ascii="Poppins" w:hAnsi="Poppins" w:cs="Poppins"/>
          <w:b/>
          <w:sz w:val="24"/>
        </w:rPr>
        <w:t xml:space="preserve"> Notes</w:t>
      </w:r>
    </w:p>
    <w:p w:rsidR="004264A9" w:rsidRDefault="004264A9" w:rsidP="00A53EAA">
      <w:pPr>
        <w:spacing w:after="0" w:line="240" w:lineRule="auto"/>
        <w:rPr>
          <w:rFonts w:ascii="Poppins" w:hAnsi="Poppins" w:cs="Poppins"/>
        </w:rPr>
      </w:pPr>
    </w:p>
    <w:p w:rsidR="004264A9" w:rsidRPr="005C562F" w:rsidRDefault="004264A9" w:rsidP="00A53EAA">
      <w:pPr>
        <w:spacing w:after="0" w:line="240" w:lineRule="auto"/>
        <w:rPr>
          <w:rFonts w:ascii="Poppins" w:hAnsi="Poppins" w:cs="Poppins"/>
          <w:b/>
        </w:rPr>
      </w:pPr>
      <w:r w:rsidRPr="005C562F">
        <w:rPr>
          <w:rFonts w:ascii="Poppins" w:hAnsi="Poppins" w:cs="Poppins"/>
          <w:b/>
        </w:rPr>
        <w:t>Function Constructor</w:t>
      </w:r>
    </w:p>
    <w:p w:rsidR="004264A9" w:rsidRDefault="004264A9" w:rsidP="00A53EAA">
      <w:pPr>
        <w:spacing w:after="0" w:line="240" w:lineRule="auto"/>
        <w:rPr>
          <w:rFonts w:ascii="Poppins" w:hAnsi="Poppins" w:cs="Poppins"/>
        </w:rPr>
      </w:pPr>
      <w:r w:rsidRPr="004264A9">
        <w:rPr>
          <w:rFonts w:ascii="Poppins" w:hAnsi="Poppins" w:cs="Poppins"/>
        </w:rPr>
        <w:t>const myFunction = new Function("a", "b", "return a * b");</w:t>
      </w:r>
    </w:p>
    <w:p w:rsidR="004264A9" w:rsidRDefault="004264A9" w:rsidP="00A53EAA">
      <w:pPr>
        <w:spacing w:after="0" w:line="240" w:lineRule="auto"/>
        <w:rPr>
          <w:rFonts w:ascii="Poppins" w:hAnsi="Poppins" w:cs="Poppins"/>
        </w:rPr>
      </w:pPr>
      <w:r>
        <w:rPr>
          <w:rFonts w:ascii="Poppins" w:hAnsi="Poppins" w:cs="Poppins"/>
        </w:rPr>
        <w:t>myFunction(4,3)</w:t>
      </w:r>
    </w:p>
    <w:p w:rsidR="004264A9" w:rsidRDefault="004264A9" w:rsidP="00A53EAA">
      <w:pPr>
        <w:spacing w:after="0" w:line="240" w:lineRule="auto"/>
        <w:rPr>
          <w:rFonts w:ascii="Poppins" w:hAnsi="Poppins" w:cs="Poppins"/>
        </w:rPr>
      </w:pPr>
    </w:p>
    <w:p w:rsidR="005C562F" w:rsidRPr="005C562F" w:rsidRDefault="005C562F" w:rsidP="00A53EAA">
      <w:pPr>
        <w:spacing w:after="0" w:line="240" w:lineRule="auto"/>
        <w:rPr>
          <w:rFonts w:ascii="Poppins" w:hAnsi="Poppins" w:cs="Poppins"/>
          <w:b/>
        </w:rPr>
      </w:pPr>
      <w:r w:rsidRPr="005C562F">
        <w:rPr>
          <w:rFonts w:ascii="Poppins" w:hAnsi="Poppins" w:cs="Poppins"/>
          <w:b/>
        </w:rPr>
        <w:t>Function Hoisting</w:t>
      </w:r>
    </w:p>
    <w:p w:rsidR="005C562F" w:rsidRDefault="005C562F" w:rsidP="00A53EAA">
      <w:pPr>
        <w:spacing w:after="0" w:line="240" w:lineRule="auto"/>
        <w:rPr>
          <w:rFonts w:ascii="Poppins" w:hAnsi="Poppins" w:cs="Poppins"/>
        </w:rPr>
      </w:pPr>
      <w:r>
        <w:rPr>
          <w:rFonts w:ascii="Poppins" w:hAnsi="Poppins" w:cs="Poppins"/>
        </w:rPr>
        <w:t>myFunction(5)</w:t>
      </w:r>
    </w:p>
    <w:p w:rsidR="005C562F" w:rsidRDefault="005C562F" w:rsidP="00A53EAA">
      <w:pPr>
        <w:spacing w:after="0" w:line="240" w:lineRule="auto"/>
        <w:rPr>
          <w:rFonts w:ascii="Poppins" w:hAnsi="Poppins" w:cs="Poppins"/>
        </w:rPr>
      </w:pPr>
      <w:r>
        <w:rPr>
          <w:rFonts w:ascii="Poppins" w:hAnsi="Poppins" w:cs="Poppins"/>
        </w:rPr>
        <w:t>function myFunction(x){</w:t>
      </w:r>
    </w:p>
    <w:p w:rsidR="005C562F" w:rsidRDefault="005C562F" w:rsidP="00A53EAA">
      <w:pPr>
        <w:spacing w:after="0" w:line="240" w:lineRule="auto"/>
        <w:ind w:firstLine="720"/>
        <w:rPr>
          <w:rFonts w:ascii="Poppins" w:hAnsi="Poppins" w:cs="Poppins"/>
        </w:rPr>
      </w:pPr>
      <w:r>
        <w:rPr>
          <w:rFonts w:ascii="Poppins" w:hAnsi="Poppins" w:cs="Poppins"/>
        </w:rPr>
        <w:t>return x*x</w:t>
      </w:r>
    </w:p>
    <w:p w:rsidR="006907EA" w:rsidRDefault="005C562F" w:rsidP="00A53EAA">
      <w:pPr>
        <w:spacing w:after="0" w:line="240" w:lineRule="auto"/>
        <w:rPr>
          <w:rFonts w:ascii="Poppins" w:hAnsi="Poppins" w:cs="Poppins"/>
          <w:u w:val="single"/>
        </w:rPr>
      </w:pPr>
      <w:r>
        <w:rPr>
          <w:rFonts w:ascii="Poppins" w:hAnsi="Poppins" w:cs="Poppins"/>
        </w:rPr>
        <w:t>}</w:t>
      </w:r>
      <w:r w:rsidR="006907EA" w:rsidRPr="005C562F">
        <w:rPr>
          <w:rFonts w:ascii="Poppins" w:hAnsi="Poppins" w:cs="Poppins"/>
          <w:u w:val="single"/>
        </w:rPr>
        <w:t xml:space="preserve"> </w:t>
      </w:r>
    </w:p>
    <w:p w:rsidR="005C562F" w:rsidRDefault="005C562F" w:rsidP="00A53EAA">
      <w:pPr>
        <w:spacing w:after="0" w:line="240" w:lineRule="auto"/>
        <w:rPr>
          <w:rFonts w:ascii="Poppins" w:hAnsi="Poppins" w:cs="Poppins"/>
          <w:u w:val="single"/>
        </w:rPr>
      </w:pPr>
    </w:p>
    <w:p w:rsidR="005C562F" w:rsidRDefault="005C562F" w:rsidP="00A53EAA">
      <w:pPr>
        <w:spacing w:after="0" w:line="240" w:lineRule="auto"/>
        <w:rPr>
          <w:rFonts w:ascii="Poppins" w:hAnsi="Poppins" w:cs="Poppins"/>
          <w:b/>
        </w:rPr>
      </w:pPr>
      <w:r w:rsidRPr="005C562F">
        <w:rPr>
          <w:rFonts w:ascii="Poppins" w:hAnsi="Poppins" w:cs="Poppins"/>
          <w:b/>
        </w:rPr>
        <w:t>Self InvokingFunction</w:t>
      </w:r>
    </w:p>
    <w:p w:rsidR="005C562F" w:rsidRDefault="005C562F" w:rsidP="00A53EAA">
      <w:pPr>
        <w:spacing w:after="0" w:line="240" w:lineRule="auto"/>
        <w:rPr>
          <w:rFonts w:ascii="Poppins" w:hAnsi="Poppins" w:cs="Poppins"/>
        </w:rPr>
      </w:pPr>
      <w:r>
        <w:rPr>
          <w:rFonts w:ascii="Poppins" w:hAnsi="Poppins" w:cs="Poppins"/>
        </w:rPr>
        <w:t>(function(){</w:t>
      </w:r>
    </w:p>
    <w:p w:rsidR="005C562F" w:rsidRDefault="005C562F" w:rsidP="00A53EAA">
      <w:pPr>
        <w:spacing w:after="0" w:line="240" w:lineRule="auto"/>
        <w:rPr>
          <w:rFonts w:ascii="Poppins" w:hAnsi="Poppins" w:cs="Poppins"/>
        </w:rPr>
      </w:pPr>
      <w:r>
        <w:rPr>
          <w:rFonts w:ascii="Poppins" w:hAnsi="Poppins" w:cs="Poppins"/>
        </w:rPr>
        <w:t xml:space="preserve">     let x= “Hello”</w:t>
      </w:r>
    </w:p>
    <w:p w:rsidR="005C562F" w:rsidRDefault="005C562F" w:rsidP="00A53EAA">
      <w:pPr>
        <w:spacing w:after="0" w:line="240" w:lineRule="auto"/>
        <w:rPr>
          <w:rFonts w:ascii="Poppins" w:hAnsi="Poppins" w:cs="Poppins"/>
        </w:rPr>
      </w:pPr>
      <w:r>
        <w:rPr>
          <w:rFonts w:ascii="Poppins" w:hAnsi="Poppins" w:cs="Poppins"/>
        </w:rPr>
        <w:t>})()</w:t>
      </w:r>
      <w:r w:rsidR="00A53EAA">
        <w:rPr>
          <w:rFonts w:ascii="Poppins" w:hAnsi="Poppins" w:cs="Poppins"/>
        </w:rPr>
        <w:t>;</w:t>
      </w:r>
    </w:p>
    <w:p w:rsidR="005C562F" w:rsidRDefault="005C562F" w:rsidP="00A53EAA">
      <w:pPr>
        <w:spacing w:after="0" w:line="240" w:lineRule="auto"/>
        <w:rPr>
          <w:rFonts w:ascii="Poppins" w:hAnsi="Poppins" w:cs="Poppins"/>
        </w:rPr>
      </w:pPr>
    </w:p>
    <w:p w:rsidR="00A53EAA" w:rsidRDefault="00A53EAA" w:rsidP="00A53EAA">
      <w:pPr>
        <w:spacing w:after="0" w:line="240" w:lineRule="auto"/>
        <w:rPr>
          <w:rFonts w:ascii="Poppins" w:hAnsi="Poppins" w:cs="Poppins"/>
          <w:b/>
        </w:rPr>
      </w:pPr>
      <w:r w:rsidRPr="00A53EAA">
        <w:rPr>
          <w:rFonts w:ascii="Poppins" w:hAnsi="Poppins" w:cs="Poppins"/>
          <w:b/>
        </w:rPr>
        <w:t>Function Argument count</w:t>
      </w:r>
    </w:p>
    <w:p w:rsidR="00A53EAA" w:rsidRDefault="00A53EAA" w:rsidP="00A53EAA">
      <w:pPr>
        <w:spacing w:after="0" w:line="240" w:lineRule="auto"/>
        <w:rPr>
          <w:rFonts w:ascii="Poppins" w:hAnsi="Poppins" w:cs="Poppins"/>
        </w:rPr>
      </w:pPr>
      <w:r>
        <w:rPr>
          <w:rFonts w:ascii="Poppins" w:hAnsi="Poppins" w:cs="Poppins"/>
        </w:rPr>
        <w:t>function myFunction(a,b,c){</w:t>
      </w:r>
    </w:p>
    <w:p w:rsidR="00A53EAA" w:rsidRDefault="00A53EAA" w:rsidP="00A53EAA">
      <w:pPr>
        <w:spacing w:after="0" w:line="240" w:lineRule="auto"/>
        <w:rPr>
          <w:rFonts w:ascii="Poppins" w:hAnsi="Poppins" w:cs="Poppins"/>
        </w:rPr>
      </w:pPr>
      <w:r>
        <w:rPr>
          <w:rFonts w:ascii="Poppins" w:hAnsi="Poppins" w:cs="Poppins"/>
        </w:rPr>
        <w:tab/>
        <w:t>return arguments.length;  // here you can get number of propertics length like 3</w:t>
      </w:r>
    </w:p>
    <w:p w:rsidR="00A53EAA" w:rsidRDefault="00A53EAA" w:rsidP="00A53EAA">
      <w:pPr>
        <w:spacing w:after="0" w:line="240" w:lineRule="auto"/>
        <w:rPr>
          <w:rFonts w:ascii="Poppins" w:hAnsi="Poppins" w:cs="Poppins"/>
        </w:rPr>
      </w:pPr>
      <w:r>
        <w:rPr>
          <w:rFonts w:ascii="Poppins" w:hAnsi="Poppins" w:cs="Poppins"/>
        </w:rPr>
        <w:t>}</w:t>
      </w:r>
    </w:p>
    <w:p w:rsidR="00A53EAA" w:rsidRDefault="00A53EAA" w:rsidP="00A53EAA">
      <w:pPr>
        <w:spacing w:after="0" w:line="240" w:lineRule="auto"/>
        <w:rPr>
          <w:rFonts w:ascii="Poppins" w:hAnsi="Poppins" w:cs="Poppins"/>
        </w:rPr>
      </w:pPr>
      <w:r>
        <w:rPr>
          <w:rFonts w:ascii="Poppins" w:hAnsi="Poppins" w:cs="Poppins"/>
        </w:rPr>
        <w:t>myFunction(4,5,6)</w:t>
      </w:r>
    </w:p>
    <w:p w:rsidR="00A53EAA" w:rsidRDefault="00A53EAA" w:rsidP="00A53EAA">
      <w:pPr>
        <w:spacing w:after="0" w:line="240" w:lineRule="auto"/>
        <w:rPr>
          <w:rFonts w:ascii="Poppins" w:hAnsi="Poppins" w:cs="Poppins"/>
        </w:rPr>
      </w:pPr>
    </w:p>
    <w:p w:rsidR="00A53EAA" w:rsidRDefault="00A53EAA" w:rsidP="00A53EAA">
      <w:pPr>
        <w:spacing w:after="0" w:line="240" w:lineRule="auto"/>
        <w:rPr>
          <w:rFonts w:ascii="Poppins" w:hAnsi="Poppins" w:cs="Poppins"/>
        </w:rPr>
      </w:pPr>
    </w:p>
    <w:p w:rsidR="00A53EAA" w:rsidRDefault="00063A7A" w:rsidP="00A53EAA">
      <w:pPr>
        <w:spacing w:after="0" w:line="240" w:lineRule="auto"/>
        <w:rPr>
          <w:rFonts w:ascii="Poppins" w:hAnsi="Poppins" w:cs="Poppins"/>
          <w:b/>
        </w:rPr>
      </w:pPr>
      <w:r w:rsidRPr="00063A7A">
        <w:rPr>
          <w:rFonts w:ascii="Poppins" w:hAnsi="Poppins" w:cs="Poppins"/>
          <w:b/>
        </w:rPr>
        <w:t>Argument Object</w:t>
      </w:r>
    </w:p>
    <w:p w:rsidR="00063A7A" w:rsidRPr="00063A7A" w:rsidRDefault="00063A7A" w:rsidP="00063A7A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6"/>
          <w:szCs w:val="15"/>
        </w:rPr>
      </w:pPr>
      <w:r w:rsidRPr="00063A7A">
        <w:rPr>
          <w:rFonts w:ascii="Consolas" w:eastAsia="Times New Roman" w:hAnsi="Consolas" w:cs="Times New Roman"/>
          <w:color w:val="569CD6"/>
          <w:sz w:val="16"/>
          <w:szCs w:val="15"/>
        </w:rPr>
        <w:t>function</w:t>
      </w:r>
      <w:r w:rsidRPr="00063A7A">
        <w:rPr>
          <w:rFonts w:ascii="Consolas" w:eastAsia="Times New Roman" w:hAnsi="Consolas" w:cs="Times New Roman"/>
          <w:color w:val="D4D4D4"/>
          <w:sz w:val="16"/>
          <w:szCs w:val="15"/>
        </w:rPr>
        <w:t xml:space="preserve"> findMax() {</w:t>
      </w:r>
    </w:p>
    <w:p w:rsidR="00063A7A" w:rsidRPr="00063A7A" w:rsidRDefault="00063A7A" w:rsidP="00063A7A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6"/>
          <w:szCs w:val="15"/>
        </w:rPr>
      </w:pPr>
      <w:r w:rsidRPr="00063A7A">
        <w:rPr>
          <w:rFonts w:ascii="Consolas" w:eastAsia="Times New Roman" w:hAnsi="Consolas" w:cs="Times New Roman"/>
          <w:color w:val="D4D4D4"/>
          <w:sz w:val="16"/>
          <w:szCs w:val="15"/>
        </w:rPr>
        <w:t xml:space="preserve">    </w:t>
      </w:r>
      <w:r w:rsidRPr="00063A7A">
        <w:rPr>
          <w:rFonts w:ascii="Consolas" w:eastAsia="Times New Roman" w:hAnsi="Consolas" w:cs="Times New Roman"/>
          <w:color w:val="569CD6"/>
          <w:sz w:val="16"/>
          <w:szCs w:val="15"/>
        </w:rPr>
        <w:t>let</w:t>
      </w:r>
      <w:r w:rsidRPr="00063A7A">
        <w:rPr>
          <w:rFonts w:ascii="Consolas" w:eastAsia="Times New Roman" w:hAnsi="Consolas" w:cs="Times New Roman"/>
          <w:color w:val="D4D4D4"/>
          <w:sz w:val="16"/>
          <w:szCs w:val="15"/>
        </w:rPr>
        <w:t xml:space="preserve"> max = </w:t>
      </w:r>
      <w:r w:rsidRPr="00063A7A">
        <w:rPr>
          <w:rFonts w:ascii="Consolas" w:eastAsia="Times New Roman" w:hAnsi="Consolas" w:cs="Times New Roman"/>
          <w:color w:val="B5CEA8"/>
          <w:sz w:val="16"/>
          <w:szCs w:val="15"/>
        </w:rPr>
        <w:t>0</w:t>
      </w:r>
      <w:r w:rsidRPr="00063A7A">
        <w:rPr>
          <w:rFonts w:ascii="Consolas" w:eastAsia="Times New Roman" w:hAnsi="Consolas" w:cs="Times New Roman"/>
          <w:color w:val="D4D4D4"/>
          <w:sz w:val="16"/>
          <w:szCs w:val="15"/>
        </w:rPr>
        <w:t>;  </w:t>
      </w:r>
      <w:r w:rsidRPr="00063A7A">
        <w:rPr>
          <w:rFonts w:ascii="Consolas" w:eastAsia="Times New Roman" w:hAnsi="Consolas" w:cs="Times New Roman"/>
          <w:color w:val="6A9955"/>
          <w:sz w:val="16"/>
          <w:szCs w:val="15"/>
        </w:rPr>
        <w:t>//-2345789561247867</w:t>
      </w:r>
    </w:p>
    <w:p w:rsidR="00063A7A" w:rsidRPr="00063A7A" w:rsidRDefault="00063A7A" w:rsidP="00063A7A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6"/>
          <w:szCs w:val="15"/>
        </w:rPr>
      </w:pPr>
      <w:r w:rsidRPr="00063A7A">
        <w:rPr>
          <w:rFonts w:ascii="Consolas" w:eastAsia="Times New Roman" w:hAnsi="Consolas" w:cs="Times New Roman"/>
          <w:color w:val="D4D4D4"/>
          <w:sz w:val="16"/>
          <w:szCs w:val="15"/>
        </w:rPr>
        <w:t xml:space="preserve">    </w:t>
      </w:r>
      <w:r w:rsidRPr="00063A7A">
        <w:rPr>
          <w:rFonts w:ascii="Consolas" w:eastAsia="Times New Roman" w:hAnsi="Consolas" w:cs="Times New Roman"/>
          <w:color w:val="569CD6"/>
          <w:sz w:val="16"/>
          <w:szCs w:val="15"/>
        </w:rPr>
        <w:t>for</w:t>
      </w:r>
      <w:r w:rsidRPr="00063A7A">
        <w:rPr>
          <w:rFonts w:ascii="Consolas" w:eastAsia="Times New Roman" w:hAnsi="Consolas" w:cs="Times New Roman"/>
          <w:color w:val="D4D4D4"/>
          <w:sz w:val="16"/>
          <w:szCs w:val="15"/>
        </w:rPr>
        <w:t>(</w:t>
      </w:r>
      <w:r w:rsidRPr="00063A7A">
        <w:rPr>
          <w:rFonts w:ascii="Consolas" w:eastAsia="Times New Roman" w:hAnsi="Consolas" w:cs="Times New Roman"/>
          <w:color w:val="569CD6"/>
          <w:sz w:val="16"/>
          <w:szCs w:val="15"/>
        </w:rPr>
        <w:t>let</w:t>
      </w:r>
      <w:r w:rsidRPr="00063A7A">
        <w:rPr>
          <w:rFonts w:ascii="Consolas" w:eastAsia="Times New Roman" w:hAnsi="Consolas" w:cs="Times New Roman"/>
          <w:color w:val="D4D4D4"/>
          <w:sz w:val="16"/>
          <w:szCs w:val="15"/>
        </w:rPr>
        <w:t xml:space="preserve"> i = </w:t>
      </w:r>
      <w:r w:rsidRPr="00063A7A">
        <w:rPr>
          <w:rFonts w:ascii="Consolas" w:eastAsia="Times New Roman" w:hAnsi="Consolas" w:cs="Times New Roman"/>
          <w:color w:val="B5CEA8"/>
          <w:sz w:val="16"/>
          <w:szCs w:val="15"/>
        </w:rPr>
        <w:t>0</w:t>
      </w:r>
      <w:r w:rsidRPr="00063A7A">
        <w:rPr>
          <w:rFonts w:ascii="Consolas" w:eastAsia="Times New Roman" w:hAnsi="Consolas" w:cs="Times New Roman"/>
          <w:color w:val="D4D4D4"/>
          <w:sz w:val="16"/>
          <w:szCs w:val="15"/>
        </w:rPr>
        <w:t xml:space="preserve">; i &lt; </w:t>
      </w:r>
      <w:r w:rsidRPr="00063A7A">
        <w:rPr>
          <w:rFonts w:ascii="Consolas" w:eastAsia="Times New Roman" w:hAnsi="Consolas" w:cs="Times New Roman"/>
          <w:color w:val="569CD6"/>
          <w:sz w:val="16"/>
          <w:szCs w:val="15"/>
        </w:rPr>
        <w:t>arguments</w:t>
      </w:r>
      <w:r w:rsidRPr="00063A7A">
        <w:rPr>
          <w:rFonts w:ascii="Consolas" w:eastAsia="Times New Roman" w:hAnsi="Consolas" w:cs="Times New Roman"/>
          <w:color w:val="D4D4D4"/>
          <w:sz w:val="16"/>
          <w:szCs w:val="15"/>
        </w:rPr>
        <w:t>.length; i++) {</w:t>
      </w:r>
    </w:p>
    <w:p w:rsidR="00063A7A" w:rsidRPr="00063A7A" w:rsidRDefault="00063A7A" w:rsidP="00063A7A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6"/>
          <w:szCs w:val="15"/>
        </w:rPr>
      </w:pPr>
      <w:r w:rsidRPr="00063A7A">
        <w:rPr>
          <w:rFonts w:ascii="Consolas" w:eastAsia="Times New Roman" w:hAnsi="Consolas" w:cs="Times New Roman"/>
          <w:color w:val="D4D4D4"/>
          <w:sz w:val="16"/>
          <w:szCs w:val="15"/>
        </w:rPr>
        <w:t xml:space="preserve">      </w:t>
      </w:r>
      <w:r w:rsidRPr="00063A7A">
        <w:rPr>
          <w:rFonts w:ascii="Consolas" w:eastAsia="Times New Roman" w:hAnsi="Consolas" w:cs="Times New Roman"/>
          <w:color w:val="569CD6"/>
          <w:sz w:val="16"/>
          <w:szCs w:val="15"/>
        </w:rPr>
        <w:t>if</w:t>
      </w:r>
      <w:r w:rsidRPr="00063A7A">
        <w:rPr>
          <w:rFonts w:ascii="Consolas" w:eastAsia="Times New Roman" w:hAnsi="Consolas" w:cs="Times New Roman"/>
          <w:color w:val="D4D4D4"/>
          <w:sz w:val="16"/>
          <w:szCs w:val="15"/>
        </w:rPr>
        <w:t xml:space="preserve"> (</w:t>
      </w:r>
      <w:r w:rsidRPr="00063A7A">
        <w:rPr>
          <w:rFonts w:ascii="Consolas" w:eastAsia="Times New Roman" w:hAnsi="Consolas" w:cs="Times New Roman"/>
          <w:color w:val="569CD6"/>
          <w:sz w:val="16"/>
          <w:szCs w:val="15"/>
        </w:rPr>
        <w:t>arguments</w:t>
      </w:r>
      <w:r w:rsidRPr="00063A7A">
        <w:rPr>
          <w:rFonts w:ascii="Consolas" w:eastAsia="Times New Roman" w:hAnsi="Consolas" w:cs="Times New Roman"/>
          <w:color w:val="D4D4D4"/>
          <w:sz w:val="16"/>
          <w:szCs w:val="15"/>
        </w:rPr>
        <w:t>[i] &gt; max) {</w:t>
      </w:r>
    </w:p>
    <w:p w:rsidR="00063A7A" w:rsidRPr="00063A7A" w:rsidRDefault="00063A7A" w:rsidP="00063A7A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6"/>
          <w:szCs w:val="15"/>
        </w:rPr>
      </w:pPr>
      <w:r w:rsidRPr="00063A7A">
        <w:rPr>
          <w:rFonts w:ascii="Consolas" w:eastAsia="Times New Roman" w:hAnsi="Consolas" w:cs="Times New Roman"/>
          <w:color w:val="D4D4D4"/>
          <w:sz w:val="16"/>
          <w:szCs w:val="15"/>
        </w:rPr>
        <w:t xml:space="preserve">        max = </w:t>
      </w:r>
      <w:r w:rsidRPr="00063A7A">
        <w:rPr>
          <w:rFonts w:ascii="Consolas" w:eastAsia="Times New Roman" w:hAnsi="Consolas" w:cs="Times New Roman"/>
          <w:color w:val="569CD6"/>
          <w:sz w:val="16"/>
          <w:szCs w:val="15"/>
        </w:rPr>
        <w:t>arguments</w:t>
      </w:r>
      <w:r w:rsidRPr="00063A7A">
        <w:rPr>
          <w:rFonts w:ascii="Consolas" w:eastAsia="Times New Roman" w:hAnsi="Consolas" w:cs="Times New Roman"/>
          <w:color w:val="D4D4D4"/>
          <w:sz w:val="16"/>
          <w:szCs w:val="15"/>
        </w:rPr>
        <w:t>[i];</w:t>
      </w:r>
    </w:p>
    <w:p w:rsidR="00063A7A" w:rsidRPr="00063A7A" w:rsidRDefault="00063A7A" w:rsidP="00063A7A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6"/>
          <w:szCs w:val="15"/>
        </w:rPr>
      </w:pPr>
      <w:r w:rsidRPr="00063A7A">
        <w:rPr>
          <w:rFonts w:ascii="Consolas" w:eastAsia="Times New Roman" w:hAnsi="Consolas" w:cs="Times New Roman"/>
          <w:color w:val="D4D4D4"/>
          <w:sz w:val="16"/>
          <w:szCs w:val="15"/>
        </w:rPr>
        <w:t>      }</w:t>
      </w:r>
    </w:p>
    <w:p w:rsidR="00063A7A" w:rsidRPr="00063A7A" w:rsidRDefault="00063A7A" w:rsidP="00063A7A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6"/>
          <w:szCs w:val="15"/>
        </w:rPr>
      </w:pPr>
      <w:r w:rsidRPr="00063A7A">
        <w:rPr>
          <w:rFonts w:ascii="Consolas" w:eastAsia="Times New Roman" w:hAnsi="Consolas" w:cs="Times New Roman"/>
          <w:color w:val="D4D4D4"/>
          <w:sz w:val="16"/>
          <w:szCs w:val="15"/>
        </w:rPr>
        <w:t>    }</w:t>
      </w:r>
    </w:p>
    <w:p w:rsidR="00063A7A" w:rsidRPr="00063A7A" w:rsidRDefault="00063A7A" w:rsidP="00063A7A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6"/>
          <w:szCs w:val="15"/>
        </w:rPr>
      </w:pPr>
      <w:r w:rsidRPr="00063A7A">
        <w:rPr>
          <w:rFonts w:ascii="Consolas" w:eastAsia="Times New Roman" w:hAnsi="Consolas" w:cs="Times New Roman"/>
          <w:color w:val="D4D4D4"/>
          <w:sz w:val="16"/>
          <w:szCs w:val="15"/>
        </w:rPr>
        <w:t xml:space="preserve">    </w:t>
      </w:r>
      <w:r w:rsidRPr="00063A7A">
        <w:rPr>
          <w:rFonts w:ascii="Consolas" w:eastAsia="Times New Roman" w:hAnsi="Consolas" w:cs="Times New Roman"/>
          <w:color w:val="569CD6"/>
          <w:sz w:val="16"/>
          <w:szCs w:val="15"/>
        </w:rPr>
        <w:t>return</w:t>
      </w:r>
      <w:r w:rsidRPr="00063A7A">
        <w:rPr>
          <w:rFonts w:ascii="Consolas" w:eastAsia="Times New Roman" w:hAnsi="Consolas" w:cs="Times New Roman"/>
          <w:color w:val="D4D4D4"/>
          <w:sz w:val="16"/>
          <w:szCs w:val="15"/>
        </w:rPr>
        <w:t xml:space="preserve"> max;</w:t>
      </w:r>
    </w:p>
    <w:p w:rsidR="00063A7A" w:rsidRPr="00063A7A" w:rsidRDefault="00063A7A" w:rsidP="00063A7A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6"/>
          <w:szCs w:val="15"/>
        </w:rPr>
      </w:pPr>
      <w:r w:rsidRPr="00063A7A">
        <w:rPr>
          <w:rFonts w:ascii="Consolas" w:eastAsia="Times New Roman" w:hAnsi="Consolas" w:cs="Times New Roman"/>
          <w:color w:val="D4D4D4"/>
          <w:sz w:val="16"/>
          <w:szCs w:val="15"/>
        </w:rPr>
        <w:t xml:space="preserve">  } </w:t>
      </w:r>
    </w:p>
    <w:p w:rsidR="00063A7A" w:rsidRPr="00063A7A" w:rsidRDefault="00063A7A" w:rsidP="00063A7A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6"/>
          <w:szCs w:val="15"/>
        </w:rPr>
      </w:pPr>
      <w:r w:rsidRPr="00063A7A">
        <w:rPr>
          <w:rFonts w:ascii="Consolas" w:eastAsia="Times New Roman" w:hAnsi="Consolas" w:cs="Times New Roman"/>
          <w:color w:val="D4D4D4"/>
          <w:sz w:val="16"/>
          <w:szCs w:val="15"/>
        </w:rPr>
        <w:t>  console.log(findMax(</w:t>
      </w:r>
      <w:r w:rsidRPr="00063A7A">
        <w:rPr>
          <w:rFonts w:ascii="Consolas" w:eastAsia="Times New Roman" w:hAnsi="Consolas" w:cs="Times New Roman"/>
          <w:color w:val="B5CEA8"/>
          <w:sz w:val="16"/>
          <w:szCs w:val="15"/>
        </w:rPr>
        <w:t>4</w:t>
      </w:r>
      <w:r w:rsidRPr="00063A7A">
        <w:rPr>
          <w:rFonts w:ascii="Consolas" w:eastAsia="Times New Roman" w:hAnsi="Consolas" w:cs="Times New Roman"/>
          <w:color w:val="D4D4D4"/>
          <w:sz w:val="16"/>
          <w:szCs w:val="15"/>
        </w:rPr>
        <w:t>,</w:t>
      </w:r>
      <w:r w:rsidRPr="00063A7A">
        <w:rPr>
          <w:rFonts w:ascii="Consolas" w:eastAsia="Times New Roman" w:hAnsi="Consolas" w:cs="Times New Roman"/>
          <w:color w:val="B5CEA8"/>
          <w:sz w:val="16"/>
          <w:szCs w:val="15"/>
        </w:rPr>
        <w:t>5</w:t>
      </w:r>
      <w:r w:rsidRPr="00063A7A">
        <w:rPr>
          <w:rFonts w:ascii="Consolas" w:eastAsia="Times New Roman" w:hAnsi="Consolas" w:cs="Times New Roman"/>
          <w:color w:val="D4D4D4"/>
          <w:sz w:val="16"/>
          <w:szCs w:val="15"/>
        </w:rPr>
        <w:t>,</w:t>
      </w:r>
      <w:r w:rsidRPr="00063A7A">
        <w:rPr>
          <w:rFonts w:ascii="Consolas" w:eastAsia="Times New Roman" w:hAnsi="Consolas" w:cs="Times New Roman"/>
          <w:color w:val="B5CEA8"/>
          <w:sz w:val="16"/>
          <w:szCs w:val="15"/>
        </w:rPr>
        <w:t>6</w:t>
      </w:r>
      <w:r w:rsidRPr="00063A7A">
        <w:rPr>
          <w:rFonts w:ascii="Consolas" w:eastAsia="Times New Roman" w:hAnsi="Consolas" w:cs="Times New Roman"/>
          <w:color w:val="D4D4D4"/>
          <w:sz w:val="16"/>
          <w:szCs w:val="15"/>
        </w:rPr>
        <w:t>))</w:t>
      </w:r>
    </w:p>
    <w:p w:rsidR="00063A7A" w:rsidRDefault="00063A7A" w:rsidP="00A53EAA">
      <w:pPr>
        <w:spacing w:after="0" w:line="240" w:lineRule="auto"/>
        <w:rPr>
          <w:rFonts w:ascii="Poppins" w:hAnsi="Poppins" w:cs="Poppins"/>
        </w:rPr>
      </w:pPr>
    </w:p>
    <w:p w:rsidR="0038223A" w:rsidRPr="0038223A" w:rsidRDefault="0038223A" w:rsidP="003268C7">
      <w:pPr>
        <w:shd w:val="clear" w:color="auto" w:fill="FFFFFF"/>
        <w:spacing w:after="0" w:line="240" w:lineRule="auto"/>
        <w:outlineLvl w:val="1"/>
        <w:rPr>
          <w:rFonts w:ascii="Poppins" w:hAnsi="Poppins" w:cs="Poppins"/>
          <w:b/>
        </w:rPr>
      </w:pPr>
      <w:r w:rsidRPr="0038223A">
        <w:rPr>
          <w:rFonts w:ascii="Poppins" w:hAnsi="Poppins" w:cs="Poppins"/>
          <w:b/>
        </w:rPr>
        <w:t>What is this?</w:t>
      </w:r>
    </w:p>
    <w:p w:rsidR="0038223A" w:rsidRDefault="0038223A" w:rsidP="003268C7">
      <w:pPr>
        <w:shd w:val="clear" w:color="auto" w:fill="FFFFFF"/>
        <w:spacing w:after="0" w:line="240" w:lineRule="auto"/>
        <w:rPr>
          <w:rFonts w:ascii="Poppins" w:hAnsi="Poppins" w:cs="Poppins"/>
        </w:rPr>
      </w:pPr>
      <w:r w:rsidRPr="0038223A">
        <w:rPr>
          <w:rFonts w:ascii="Poppins" w:hAnsi="Poppins" w:cs="Poppins"/>
        </w:rPr>
        <w:t>In JavaScript, the </w:t>
      </w:r>
      <w:r w:rsidRPr="003268C7">
        <w:rPr>
          <w:rFonts w:ascii="Poppins" w:hAnsi="Poppins" w:cs="Poppins"/>
          <w:b/>
        </w:rPr>
        <w:t>this</w:t>
      </w:r>
      <w:r w:rsidRPr="0038223A">
        <w:rPr>
          <w:rFonts w:ascii="Poppins" w:hAnsi="Poppins" w:cs="Poppins"/>
        </w:rPr>
        <w:t> keyword refers to an </w:t>
      </w:r>
      <w:r w:rsidRPr="0038223A">
        <w:rPr>
          <w:rFonts w:ascii="Poppins" w:hAnsi="Poppins" w:cs="Poppins"/>
          <w:b/>
        </w:rPr>
        <w:t>object</w:t>
      </w:r>
      <w:r w:rsidRPr="0038223A">
        <w:rPr>
          <w:rFonts w:ascii="Poppins" w:hAnsi="Poppins" w:cs="Poppins"/>
        </w:rPr>
        <w:t>.</w:t>
      </w:r>
    </w:p>
    <w:p w:rsidR="003268C7" w:rsidRPr="0038223A" w:rsidRDefault="003268C7" w:rsidP="003268C7">
      <w:pPr>
        <w:shd w:val="clear" w:color="auto" w:fill="FFFFFF"/>
        <w:spacing w:after="0" w:line="240" w:lineRule="auto"/>
        <w:rPr>
          <w:rFonts w:ascii="Poppins" w:hAnsi="Poppins" w:cs="Poppins"/>
        </w:rPr>
      </w:pPr>
      <w:r w:rsidRPr="003268C7">
        <w:rPr>
          <w:rFonts w:ascii="Poppins" w:hAnsi="Poppins" w:cs="Poppins"/>
        </w:rPr>
        <w:t>this is not a variable. It is a keyword. You cannot change the value of this</w:t>
      </w:r>
    </w:p>
    <w:p w:rsidR="003268C7" w:rsidRDefault="003268C7" w:rsidP="00A53EAA">
      <w:pPr>
        <w:spacing w:after="0" w:line="240" w:lineRule="auto"/>
        <w:rPr>
          <w:rFonts w:ascii="Poppins" w:hAnsi="Poppins" w:cs="Poppins"/>
        </w:rPr>
      </w:pPr>
      <w:r w:rsidRPr="003268C7">
        <w:rPr>
          <w:rFonts w:ascii="Poppins" w:hAnsi="Poppins" w:cs="Poppins"/>
        </w:rPr>
        <w:t>Methods like call(), apply(), and bind() can refer this to any object.</w:t>
      </w:r>
    </w:p>
    <w:p w:rsidR="003268C7" w:rsidRDefault="003268C7" w:rsidP="00A53EAA">
      <w:pPr>
        <w:spacing w:after="0" w:line="240" w:lineRule="auto"/>
        <w:rPr>
          <w:rFonts w:ascii="Poppins" w:hAnsi="Poppins" w:cs="Poppins"/>
        </w:rPr>
      </w:pPr>
    </w:p>
    <w:p w:rsidR="003268C7" w:rsidRDefault="003268C7" w:rsidP="00A53EAA">
      <w:pPr>
        <w:spacing w:after="0" w:line="240" w:lineRule="auto"/>
        <w:rPr>
          <w:rFonts w:ascii="Poppins" w:hAnsi="Poppins" w:cs="Poppins"/>
        </w:rPr>
      </w:pPr>
    </w:p>
    <w:p w:rsidR="008152A0" w:rsidRDefault="008152A0" w:rsidP="00A53EAA">
      <w:pPr>
        <w:spacing w:after="0" w:line="240" w:lineRule="auto"/>
        <w:rPr>
          <w:rFonts w:ascii="Poppins" w:hAnsi="Poppins" w:cs="Poppins"/>
        </w:rPr>
      </w:pPr>
    </w:p>
    <w:p w:rsidR="008152A0" w:rsidRDefault="008152A0" w:rsidP="00A53EAA">
      <w:pPr>
        <w:spacing w:after="0" w:line="240" w:lineRule="auto"/>
        <w:rPr>
          <w:rFonts w:ascii="Poppins" w:hAnsi="Poppins" w:cs="Poppins"/>
        </w:rPr>
      </w:pPr>
    </w:p>
    <w:p w:rsidR="008152A0" w:rsidRDefault="008152A0" w:rsidP="00A53EAA">
      <w:pPr>
        <w:spacing w:after="0" w:line="240" w:lineRule="auto"/>
        <w:rPr>
          <w:rFonts w:ascii="Poppins" w:hAnsi="Poppins" w:cs="Poppins"/>
        </w:rPr>
      </w:pPr>
    </w:p>
    <w:p w:rsidR="008152A0" w:rsidRDefault="008152A0" w:rsidP="00A53EAA">
      <w:pPr>
        <w:spacing w:after="0" w:line="240" w:lineRule="auto"/>
        <w:rPr>
          <w:rFonts w:ascii="Poppins" w:hAnsi="Poppins" w:cs="Poppins"/>
        </w:rPr>
      </w:pPr>
    </w:p>
    <w:p w:rsidR="008152A0" w:rsidRDefault="008152A0" w:rsidP="00A53EAA">
      <w:pPr>
        <w:spacing w:after="0" w:line="240" w:lineRule="auto"/>
        <w:rPr>
          <w:rFonts w:ascii="Poppins" w:hAnsi="Poppins" w:cs="Poppins"/>
        </w:rPr>
      </w:pPr>
    </w:p>
    <w:p w:rsidR="008152A0" w:rsidRDefault="008152A0" w:rsidP="00A53EAA">
      <w:pPr>
        <w:spacing w:after="0" w:line="240" w:lineRule="auto"/>
        <w:rPr>
          <w:rFonts w:ascii="Poppins" w:hAnsi="Poppins" w:cs="Poppins"/>
        </w:rPr>
      </w:pPr>
    </w:p>
    <w:p w:rsidR="003268C7" w:rsidRPr="003268C7" w:rsidRDefault="003268C7" w:rsidP="00A53EAA">
      <w:pPr>
        <w:spacing w:after="0" w:line="240" w:lineRule="auto"/>
        <w:rPr>
          <w:rFonts w:ascii="Poppins" w:hAnsi="Poppins" w:cs="Poppins"/>
          <w:b/>
        </w:rPr>
      </w:pPr>
      <w:r w:rsidRPr="003268C7">
        <w:rPr>
          <w:rFonts w:ascii="Poppins" w:hAnsi="Poppins" w:cs="Poppins"/>
          <w:b/>
        </w:rPr>
        <w:lastRenderedPageBreak/>
        <w:t>Function Call</w:t>
      </w:r>
    </w:p>
    <w:p w:rsidR="003268C7" w:rsidRPr="003268C7" w:rsidRDefault="003268C7" w:rsidP="003268C7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3268C7">
        <w:rPr>
          <w:rFonts w:ascii="Consolas" w:eastAsia="Times New Roman" w:hAnsi="Consolas" w:cs="Times New Roman"/>
          <w:color w:val="569CD6"/>
          <w:sz w:val="15"/>
          <w:szCs w:val="15"/>
        </w:rPr>
        <w:t>const</w:t>
      </w:r>
      <w:r w:rsidRPr="003268C7">
        <w:rPr>
          <w:rFonts w:ascii="Consolas" w:eastAsia="Times New Roman" w:hAnsi="Consolas" w:cs="Times New Roman"/>
          <w:color w:val="D4D4D4"/>
          <w:sz w:val="15"/>
          <w:szCs w:val="15"/>
        </w:rPr>
        <w:t xml:space="preserve"> person = {</w:t>
      </w:r>
    </w:p>
    <w:p w:rsidR="003268C7" w:rsidRPr="003268C7" w:rsidRDefault="003268C7" w:rsidP="003268C7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3268C7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fullName: </w:t>
      </w:r>
      <w:r w:rsidRPr="003268C7">
        <w:rPr>
          <w:rFonts w:ascii="Consolas" w:eastAsia="Times New Roman" w:hAnsi="Consolas" w:cs="Times New Roman"/>
          <w:color w:val="569CD6"/>
          <w:sz w:val="15"/>
          <w:szCs w:val="15"/>
        </w:rPr>
        <w:t>function</w:t>
      </w:r>
      <w:r w:rsidRPr="003268C7">
        <w:rPr>
          <w:rFonts w:ascii="Consolas" w:eastAsia="Times New Roman" w:hAnsi="Consolas" w:cs="Times New Roman"/>
          <w:color w:val="D4D4D4"/>
          <w:sz w:val="15"/>
          <w:szCs w:val="15"/>
        </w:rPr>
        <w:t>() {</w:t>
      </w:r>
    </w:p>
    <w:p w:rsidR="003268C7" w:rsidRPr="003268C7" w:rsidRDefault="003268C7" w:rsidP="003268C7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3268C7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</w:t>
      </w:r>
      <w:r w:rsidRPr="003268C7">
        <w:rPr>
          <w:rFonts w:ascii="Consolas" w:eastAsia="Times New Roman" w:hAnsi="Consolas" w:cs="Times New Roman"/>
          <w:color w:val="569CD6"/>
          <w:sz w:val="15"/>
          <w:szCs w:val="15"/>
        </w:rPr>
        <w:t>return</w:t>
      </w:r>
      <w:r w:rsidRPr="003268C7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3268C7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3268C7">
        <w:rPr>
          <w:rFonts w:ascii="Consolas" w:eastAsia="Times New Roman" w:hAnsi="Consolas" w:cs="Times New Roman"/>
          <w:color w:val="D4D4D4"/>
          <w:sz w:val="15"/>
          <w:szCs w:val="15"/>
        </w:rPr>
        <w:t xml:space="preserve">.firstName + </w:t>
      </w:r>
      <w:r w:rsidRPr="003268C7">
        <w:rPr>
          <w:rFonts w:ascii="Consolas" w:eastAsia="Times New Roman" w:hAnsi="Consolas" w:cs="Times New Roman"/>
          <w:color w:val="CE9178"/>
          <w:sz w:val="15"/>
          <w:szCs w:val="15"/>
        </w:rPr>
        <w:t>" "</w:t>
      </w:r>
      <w:r w:rsidRPr="003268C7">
        <w:rPr>
          <w:rFonts w:ascii="Consolas" w:eastAsia="Times New Roman" w:hAnsi="Consolas" w:cs="Times New Roman"/>
          <w:color w:val="D4D4D4"/>
          <w:sz w:val="15"/>
          <w:szCs w:val="15"/>
        </w:rPr>
        <w:t xml:space="preserve"> + </w:t>
      </w:r>
      <w:r w:rsidRPr="003268C7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3268C7">
        <w:rPr>
          <w:rFonts w:ascii="Consolas" w:eastAsia="Times New Roman" w:hAnsi="Consolas" w:cs="Times New Roman"/>
          <w:color w:val="D4D4D4"/>
          <w:sz w:val="15"/>
          <w:szCs w:val="15"/>
        </w:rPr>
        <w:t>.lastName;</w:t>
      </w:r>
    </w:p>
    <w:p w:rsidR="003268C7" w:rsidRPr="003268C7" w:rsidRDefault="003268C7" w:rsidP="003268C7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3268C7">
        <w:rPr>
          <w:rFonts w:ascii="Consolas" w:eastAsia="Times New Roman" w:hAnsi="Consolas" w:cs="Times New Roman"/>
          <w:color w:val="D4D4D4"/>
          <w:sz w:val="15"/>
          <w:szCs w:val="15"/>
        </w:rPr>
        <w:t>    }</w:t>
      </w:r>
    </w:p>
    <w:p w:rsidR="003268C7" w:rsidRPr="003268C7" w:rsidRDefault="003268C7" w:rsidP="003268C7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3268C7">
        <w:rPr>
          <w:rFonts w:ascii="Consolas" w:eastAsia="Times New Roman" w:hAnsi="Consolas" w:cs="Times New Roman"/>
          <w:color w:val="D4D4D4"/>
          <w:sz w:val="15"/>
          <w:szCs w:val="15"/>
        </w:rPr>
        <w:t>}</w:t>
      </w:r>
    </w:p>
    <w:p w:rsidR="003268C7" w:rsidRPr="003268C7" w:rsidRDefault="003268C7" w:rsidP="003268C7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3268C7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</w:t>
      </w:r>
      <w:r w:rsidRPr="003268C7">
        <w:rPr>
          <w:rFonts w:ascii="Consolas" w:eastAsia="Times New Roman" w:hAnsi="Consolas" w:cs="Times New Roman"/>
          <w:color w:val="569CD6"/>
          <w:sz w:val="15"/>
          <w:szCs w:val="15"/>
        </w:rPr>
        <w:t>const</w:t>
      </w:r>
      <w:r w:rsidRPr="003268C7">
        <w:rPr>
          <w:rFonts w:ascii="Consolas" w:eastAsia="Times New Roman" w:hAnsi="Consolas" w:cs="Times New Roman"/>
          <w:color w:val="D4D4D4"/>
          <w:sz w:val="15"/>
          <w:szCs w:val="15"/>
        </w:rPr>
        <w:t xml:space="preserve"> person1 = {</w:t>
      </w:r>
    </w:p>
    <w:p w:rsidR="003268C7" w:rsidRPr="003268C7" w:rsidRDefault="003268C7" w:rsidP="003268C7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3268C7">
        <w:rPr>
          <w:rFonts w:ascii="Consolas" w:eastAsia="Times New Roman" w:hAnsi="Consolas" w:cs="Times New Roman"/>
          <w:color w:val="D4D4D4"/>
          <w:sz w:val="15"/>
          <w:szCs w:val="15"/>
        </w:rPr>
        <w:t>    firstName:</w:t>
      </w:r>
      <w:r w:rsidRPr="003268C7">
        <w:rPr>
          <w:rFonts w:ascii="Consolas" w:eastAsia="Times New Roman" w:hAnsi="Consolas" w:cs="Times New Roman"/>
          <w:color w:val="CE9178"/>
          <w:sz w:val="15"/>
          <w:szCs w:val="15"/>
        </w:rPr>
        <w:t>"John"</w:t>
      </w:r>
      <w:r w:rsidRPr="003268C7">
        <w:rPr>
          <w:rFonts w:ascii="Consolas" w:eastAsia="Times New Roman" w:hAnsi="Consolas" w:cs="Times New Roman"/>
          <w:color w:val="D4D4D4"/>
          <w:sz w:val="15"/>
          <w:szCs w:val="15"/>
        </w:rPr>
        <w:t>,</w:t>
      </w:r>
    </w:p>
    <w:p w:rsidR="003268C7" w:rsidRPr="003268C7" w:rsidRDefault="003268C7" w:rsidP="003268C7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3268C7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lastName: </w:t>
      </w:r>
      <w:r w:rsidRPr="003268C7">
        <w:rPr>
          <w:rFonts w:ascii="Consolas" w:eastAsia="Times New Roman" w:hAnsi="Consolas" w:cs="Times New Roman"/>
          <w:color w:val="CE9178"/>
          <w:sz w:val="15"/>
          <w:szCs w:val="15"/>
        </w:rPr>
        <w:t>"Doe"</w:t>
      </w:r>
    </w:p>
    <w:p w:rsidR="003268C7" w:rsidRPr="003268C7" w:rsidRDefault="003268C7" w:rsidP="003268C7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3268C7">
        <w:rPr>
          <w:rFonts w:ascii="Consolas" w:eastAsia="Times New Roman" w:hAnsi="Consolas" w:cs="Times New Roman"/>
          <w:color w:val="D4D4D4"/>
          <w:sz w:val="15"/>
          <w:szCs w:val="15"/>
        </w:rPr>
        <w:t>  }</w:t>
      </w:r>
    </w:p>
    <w:p w:rsidR="003268C7" w:rsidRPr="003268C7" w:rsidRDefault="003268C7" w:rsidP="003268C7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3268C7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</w:t>
      </w:r>
      <w:r w:rsidRPr="003268C7">
        <w:rPr>
          <w:rFonts w:ascii="Consolas" w:eastAsia="Times New Roman" w:hAnsi="Consolas" w:cs="Times New Roman"/>
          <w:color w:val="569CD6"/>
          <w:sz w:val="15"/>
          <w:szCs w:val="15"/>
        </w:rPr>
        <w:t>const</w:t>
      </w:r>
      <w:r w:rsidRPr="003268C7">
        <w:rPr>
          <w:rFonts w:ascii="Consolas" w:eastAsia="Times New Roman" w:hAnsi="Consolas" w:cs="Times New Roman"/>
          <w:color w:val="D4D4D4"/>
          <w:sz w:val="15"/>
          <w:szCs w:val="15"/>
        </w:rPr>
        <w:t xml:space="preserve"> person2 = {</w:t>
      </w:r>
    </w:p>
    <w:p w:rsidR="003268C7" w:rsidRPr="003268C7" w:rsidRDefault="003268C7" w:rsidP="003268C7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3268C7">
        <w:rPr>
          <w:rFonts w:ascii="Consolas" w:eastAsia="Times New Roman" w:hAnsi="Consolas" w:cs="Times New Roman"/>
          <w:color w:val="D4D4D4"/>
          <w:sz w:val="15"/>
          <w:szCs w:val="15"/>
        </w:rPr>
        <w:t>    firstName:</w:t>
      </w:r>
      <w:r w:rsidRPr="003268C7">
        <w:rPr>
          <w:rFonts w:ascii="Consolas" w:eastAsia="Times New Roman" w:hAnsi="Consolas" w:cs="Times New Roman"/>
          <w:color w:val="CE9178"/>
          <w:sz w:val="15"/>
          <w:szCs w:val="15"/>
        </w:rPr>
        <w:t>"Mary"</w:t>
      </w:r>
      <w:r w:rsidRPr="003268C7">
        <w:rPr>
          <w:rFonts w:ascii="Consolas" w:eastAsia="Times New Roman" w:hAnsi="Consolas" w:cs="Times New Roman"/>
          <w:color w:val="D4D4D4"/>
          <w:sz w:val="15"/>
          <w:szCs w:val="15"/>
        </w:rPr>
        <w:t>,</w:t>
      </w:r>
    </w:p>
    <w:p w:rsidR="003268C7" w:rsidRPr="003268C7" w:rsidRDefault="003268C7" w:rsidP="003268C7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3268C7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lastName: </w:t>
      </w:r>
      <w:r w:rsidRPr="003268C7">
        <w:rPr>
          <w:rFonts w:ascii="Consolas" w:eastAsia="Times New Roman" w:hAnsi="Consolas" w:cs="Times New Roman"/>
          <w:color w:val="CE9178"/>
          <w:sz w:val="15"/>
          <w:szCs w:val="15"/>
        </w:rPr>
        <w:t>"Doe"</w:t>
      </w:r>
    </w:p>
    <w:p w:rsidR="003268C7" w:rsidRPr="003268C7" w:rsidRDefault="003268C7" w:rsidP="003268C7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3268C7">
        <w:rPr>
          <w:rFonts w:ascii="Consolas" w:eastAsia="Times New Roman" w:hAnsi="Consolas" w:cs="Times New Roman"/>
          <w:color w:val="D4D4D4"/>
          <w:sz w:val="15"/>
          <w:szCs w:val="15"/>
        </w:rPr>
        <w:t>  }</w:t>
      </w:r>
    </w:p>
    <w:p w:rsidR="003268C7" w:rsidRPr="003268C7" w:rsidRDefault="003268C7" w:rsidP="003268C7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3268C7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</w:t>
      </w:r>
    </w:p>
    <w:p w:rsidR="003268C7" w:rsidRPr="003268C7" w:rsidRDefault="003268C7" w:rsidP="003268C7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3268C7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</w:t>
      </w:r>
      <w:r w:rsidRPr="003268C7">
        <w:rPr>
          <w:rFonts w:ascii="Consolas" w:eastAsia="Times New Roman" w:hAnsi="Consolas" w:cs="Times New Roman"/>
          <w:color w:val="6A9955"/>
          <w:sz w:val="15"/>
          <w:szCs w:val="15"/>
        </w:rPr>
        <w:t>// This will return "John Doe":</w:t>
      </w:r>
    </w:p>
    <w:p w:rsidR="003268C7" w:rsidRPr="003268C7" w:rsidRDefault="003268C7" w:rsidP="003268C7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3268C7">
        <w:rPr>
          <w:rFonts w:ascii="Consolas" w:eastAsia="Times New Roman" w:hAnsi="Consolas" w:cs="Times New Roman"/>
          <w:color w:val="D4D4D4"/>
          <w:sz w:val="15"/>
          <w:szCs w:val="15"/>
        </w:rPr>
        <w:t>  person.fullName.call(person1);</w:t>
      </w:r>
    </w:p>
    <w:p w:rsidR="003268C7" w:rsidRPr="003268C7" w:rsidRDefault="003268C7" w:rsidP="003268C7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3268C7" w:rsidRDefault="003268C7" w:rsidP="00A53EAA">
      <w:pPr>
        <w:spacing w:after="0" w:line="240" w:lineRule="auto"/>
        <w:rPr>
          <w:rFonts w:ascii="Poppins" w:hAnsi="Poppins" w:cs="Poppins"/>
          <w:b/>
        </w:rPr>
      </w:pPr>
    </w:p>
    <w:p w:rsidR="00F811E0" w:rsidRPr="00F811E0" w:rsidRDefault="00F811E0" w:rsidP="00F811E0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F811E0">
        <w:rPr>
          <w:rFonts w:ascii="Consolas" w:eastAsia="Times New Roman" w:hAnsi="Consolas" w:cs="Times New Roman"/>
          <w:color w:val="6A9955"/>
          <w:sz w:val="15"/>
          <w:szCs w:val="15"/>
        </w:rPr>
        <w:t>//   another call function</w:t>
      </w:r>
    </w:p>
    <w:p w:rsidR="00F811E0" w:rsidRPr="00F811E0" w:rsidRDefault="00F811E0" w:rsidP="00F811E0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F811E0">
        <w:rPr>
          <w:rFonts w:ascii="Consolas" w:eastAsia="Times New Roman" w:hAnsi="Consolas" w:cs="Times New Roman"/>
          <w:color w:val="569CD6"/>
          <w:sz w:val="15"/>
          <w:szCs w:val="15"/>
        </w:rPr>
        <w:t>const</w:t>
      </w:r>
      <w:r w:rsidRPr="00F811E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person3 = {</w:t>
      </w:r>
    </w:p>
    <w:p w:rsidR="00F811E0" w:rsidRPr="00F811E0" w:rsidRDefault="00F811E0" w:rsidP="00F811E0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F811E0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fullName: </w:t>
      </w:r>
      <w:r w:rsidRPr="00F811E0">
        <w:rPr>
          <w:rFonts w:ascii="Consolas" w:eastAsia="Times New Roman" w:hAnsi="Consolas" w:cs="Times New Roman"/>
          <w:color w:val="569CD6"/>
          <w:sz w:val="15"/>
          <w:szCs w:val="15"/>
        </w:rPr>
        <w:t>function</w:t>
      </w:r>
      <w:r w:rsidRPr="00F811E0">
        <w:rPr>
          <w:rFonts w:ascii="Consolas" w:eastAsia="Times New Roman" w:hAnsi="Consolas" w:cs="Times New Roman"/>
          <w:color w:val="D4D4D4"/>
          <w:sz w:val="15"/>
          <w:szCs w:val="15"/>
        </w:rPr>
        <w:t>(city, country) {</w:t>
      </w:r>
    </w:p>
    <w:p w:rsidR="00F811E0" w:rsidRPr="00F811E0" w:rsidRDefault="00F811E0" w:rsidP="00F811E0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F811E0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</w:t>
      </w:r>
      <w:r w:rsidRPr="00F811E0">
        <w:rPr>
          <w:rFonts w:ascii="Consolas" w:eastAsia="Times New Roman" w:hAnsi="Consolas" w:cs="Times New Roman"/>
          <w:color w:val="569CD6"/>
          <w:sz w:val="15"/>
          <w:szCs w:val="15"/>
        </w:rPr>
        <w:t>return</w:t>
      </w:r>
      <w:r w:rsidRPr="00F811E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F811E0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F811E0">
        <w:rPr>
          <w:rFonts w:ascii="Consolas" w:eastAsia="Times New Roman" w:hAnsi="Consolas" w:cs="Times New Roman"/>
          <w:color w:val="D4D4D4"/>
          <w:sz w:val="15"/>
          <w:szCs w:val="15"/>
        </w:rPr>
        <w:t xml:space="preserve">.firstName + </w:t>
      </w:r>
      <w:r w:rsidRPr="00F811E0">
        <w:rPr>
          <w:rFonts w:ascii="Consolas" w:eastAsia="Times New Roman" w:hAnsi="Consolas" w:cs="Times New Roman"/>
          <w:color w:val="CE9178"/>
          <w:sz w:val="15"/>
          <w:szCs w:val="15"/>
        </w:rPr>
        <w:t>" "</w:t>
      </w:r>
      <w:r w:rsidRPr="00F811E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+ </w:t>
      </w:r>
      <w:r w:rsidRPr="00F811E0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F811E0">
        <w:rPr>
          <w:rFonts w:ascii="Consolas" w:eastAsia="Times New Roman" w:hAnsi="Consolas" w:cs="Times New Roman"/>
          <w:color w:val="D4D4D4"/>
          <w:sz w:val="15"/>
          <w:szCs w:val="15"/>
        </w:rPr>
        <w:t xml:space="preserve">.lastName + </w:t>
      </w:r>
      <w:r w:rsidRPr="00F811E0">
        <w:rPr>
          <w:rFonts w:ascii="Consolas" w:eastAsia="Times New Roman" w:hAnsi="Consolas" w:cs="Times New Roman"/>
          <w:color w:val="CE9178"/>
          <w:sz w:val="15"/>
          <w:szCs w:val="15"/>
        </w:rPr>
        <w:t>","</w:t>
      </w:r>
      <w:r w:rsidRPr="00F811E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+ city + </w:t>
      </w:r>
      <w:r w:rsidRPr="00F811E0">
        <w:rPr>
          <w:rFonts w:ascii="Consolas" w:eastAsia="Times New Roman" w:hAnsi="Consolas" w:cs="Times New Roman"/>
          <w:color w:val="CE9178"/>
          <w:sz w:val="15"/>
          <w:szCs w:val="15"/>
        </w:rPr>
        <w:t>","</w:t>
      </w:r>
      <w:r w:rsidRPr="00F811E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+ country;</w:t>
      </w:r>
    </w:p>
    <w:p w:rsidR="00F811E0" w:rsidRPr="00F811E0" w:rsidRDefault="00F811E0" w:rsidP="00F811E0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F811E0">
        <w:rPr>
          <w:rFonts w:ascii="Consolas" w:eastAsia="Times New Roman" w:hAnsi="Consolas" w:cs="Times New Roman"/>
          <w:color w:val="D4D4D4"/>
          <w:sz w:val="15"/>
          <w:szCs w:val="15"/>
        </w:rPr>
        <w:t>    }</w:t>
      </w:r>
    </w:p>
    <w:p w:rsidR="00F811E0" w:rsidRPr="00F811E0" w:rsidRDefault="00F811E0" w:rsidP="00F811E0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F811E0">
        <w:rPr>
          <w:rFonts w:ascii="Consolas" w:eastAsia="Times New Roman" w:hAnsi="Consolas" w:cs="Times New Roman"/>
          <w:color w:val="D4D4D4"/>
          <w:sz w:val="15"/>
          <w:szCs w:val="15"/>
        </w:rPr>
        <w:t>  }</w:t>
      </w:r>
    </w:p>
    <w:p w:rsidR="00F811E0" w:rsidRPr="00F811E0" w:rsidRDefault="00F811E0" w:rsidP="00F811E0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F811E0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</w:t>
      </w:r>
      <w:r w:rsidRPr="00F811E0">
        <w:rPr>
          <w:rFonts w:ascii="Consolas" w:eastAsia="Times New Roman" w:hAnsi="Consolas" w:cs="Times New Roman"/>
          <w:color w:val="569CD6"/>
          <w:sz w:val="15"/>
          <w:szCs w:val="15"/>
        </w:rPr>
        <w:t>const</w:t>
      </w:r>
      <w:r w:rsidRPr="00F811E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person4 = {</w:t>
      </w:r>
    </w:p>
    <w:p w:rsidR="00F811E0" w:rsidRPr="00F811E0" w:rsidRDefault="00F811E0" w:rsidP="00F811E0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F811E0">
        <w:rPr>
          <w:rFonts w:ascii="Consolas" w:eastAsia="Times New Roman" w:hAnsi="Consolas" w:cs="Times New Roman"/>
          <w:color w:val="D4D4D4"/>
          <w:sz w:val="15"/>
          <w:szCs w:val="15"/>
        </w:rPr>
        <w:t>    firstName:</w:t>
      </w:r>
      <w:r w:rsidRPr="00F811E0">
        <w:rPr>
          <w:rFonts w:ascii="Consolas" w:eastAsia="Times New Roman" w:hAnsi="Consolas" w:cs="Times New Roman"/>
          <w:color w:val="CE9178"/>
          <w:sz w:val="15"/>
          <w:szCs w:val="15"/>
        </w:rPr>
        <w:t>"John"</w:t>
      </w:r>
      <w:r w:rsidRPr="00F811E0">
        <w:rPr>
          <w:rFonts w:ascii="Consolas" w:eastAsia="Times New Roman" w:hAnsi="Consolas" w:cs="Times New Roman"/>
          <w:color w:val="D4D4D4"/>
          <w:sz w:val="15"/>
          <w:szCs w:val="15"/>
        </w:rPr>
        <w:t>,</w:t>
      </w:r>
    </w:p>
    <w:p w:rsidR="00F811E0" w:rsidRPr="00F811E0" w:rsidRDefault="00F811E0" w:rsidP="00F811E0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F811E0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lastName: </w:t>
      </w:r>
      <w:r w:rsidRPr="00F811E0">
        <w:rPr>
          <w:rFonts w:ascii="Consolas" w:eastAsia="Times New Roman" w:hAnsi="Consolas" w:cs="Times New Roman"/>
          <w:color w:val="CE9178"/>
          <w:sz w:val="15"/>
          <w:szCs w:val="15"/>
        </w:rPr>
        <w:t>"Doe"</w:t>
      </w:r>
    </w:p>
    <w:p w:rsidR="00F811E0" w:rsidRPr="00F811E0" w:rsidRDefault="00F811E0" w:rsidP="00F811E0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F811E0">
        <w:rPr>
          <w:rFonts w:ascii="Consolas" w:eastAsia="Times New Roman" w:hAnsi="Consolas" w:cs="Times New Roman"/>
          <w:color w:val="D4D4D4"/>
          <w:sz w:val="15"/>
          <w:szCs w:val="15"/>
        </w:rPr>
        <w:t>  }</w:t>
      </w:r>
    </w:p>
    <w:p w:rsidR="00F811E0" w:rsidRPr="00F811E0" w:rsidRDefault="00F811E0" w:rsidP="00F811E0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F811E0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</w:t>
      </w:r>
    </w:p>
    <w:p w:rsidR="00F811E0" w:rsidRPr="00F811E0" w:rsidRDefault="00F811E0" w:rsidP="00F811E0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F811E0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</w:t>
      </w:r>
      <w:r w:rsidRPr="00F811E0">
        <w:rPr>
          <w:rFonts w:ascii="Consolas" w:eastAsia="Times New Roman" w:hAnsi="Consolas" w:cs="Times New Roman"/>
          <w:color w:val="569CD6"/>
          <w:sz w:val="15"/>
          <w:szCs w:val="15"/>
        </w:rPr>
        <w:t>const</w:t>
      </w:r>
      <w:r w:rsidRPr="00F811E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z= person3.fullName.call(person4, </w:t>
      </w:r>
      <w:r w:rsidRPr="00F811E0">
        <w:rPr>
          <w:rFonts w:ascii="Consolas" w:eastAsia="Times New Roman" w:hAnsi="Consolas" w:cs="Times New Roman"/>
          <w:color w:val="CE9178"/>
          <w:sz w:val="15"/>
          <w:szCs w:val="15"/>
        </w:rPr>
        <w:t>"Oslo"</w:t>
      </w:r>
      <w:r w:rsidRPr="00F811E0">
        <w:rPr>
          <w:rFonts w:ascii="Consolas" w:eastAsia="Times New Roman" w:hAnsi="Consolas" w:cs="Times New Roman"/>
          <w:color w:val="D4D4D4"/>
          <w:sz w:val="15"/>
          <w:szCs w:val="15"/>
        </w:rPr>
        <w:t xml:space="preserve">, </w:t>
      </w:r>
      <w:r w:rsidRPr="00F811E0">
        <w:rPr>
          <w:rFonts w:ascii="Consolas" w:eastAsia="Times New Roman" w:hAnsi="Consolas" w:cs="Times New Roman"/>
          <w:color w:val="CE9178"/>
          <w:sz w:val="15"/>
          <w:szCs w:val="15"/>
        </w:rPr>
        <w:t>"Norway"</w:t>
      </w:r>
      <w:r w:rsidRPr="00F811E0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F811E0" w:rsidRPr="00F811E0" w:rsidRDefault="00F811E0" w:rsidP="00F811E0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F811E0">
        <w:rPr>
          <w:rFonts w:ascii="Consolas" w:eastAsia="Times New Roman" w:hAnsi="Consolas" w:cs="Times New Roman"/>
          <w:color w:val="D4D4D4"/>
          <w:sz w:val="15"/>
          <w:szCs w:val="15"/>
        </w:rPr>
        <w:t>console.log(z)</w:t>
      </w:r>
    </w:p>
    <w:p w:rsidR="003268C7" w:rsidRDefault="003268C7" w:rsidP="00A53EAA">
      <w:pPr>
        <w:spacing w:after="0" w:line="240" w:lineRule="auto"/>
        <w:rPr>
          <w:rFonts w:ascii="Poppins" w:hAnsi="Poppins" w:cs="Poppins"/>
          <w:b/>
        </w:rPr>
      </w:pPr>
    </w:p>
    <w:p w:rsidR="00F811E0" w:rsidRDefault="00F811E0" w:rsidP="00A53EAA">
      <w:pPr>
        <w:spacing w:after="0" w:line="240" w:lineRule="auto"/>
        <w:rPr>
          <w:rFonts w:ascii="Poppins" w:hAnsi="Poppins" w:cs="Poppins"/>
          <w:b/>
        </w:rPr>
      </w:pPr>
    </w:p>
    <w:p w:rsidR="00F811E0" w:rsidRDefault="00F811E0" w:rsidP="00A53EAA">
      <w:pPr>
        <w:spacing w:after="0" w:line="240" w:lineRule="auto"/>
        <w:rPr>
          <w:rFonts w:ascii="Poppins" w:hAnsi="Poppins" w:cs="Poppins"/>
          <w:b/>
        </w:rPr>
      </w:pPr>
      <w:r>
        <w:rPr>
          <w:rFonts w:ascii="Poppins" w:hAnsi="Poppins" w:cs="Poppins"/>
          <w:b/>
        </w:rPr>
        <w:t>Function Apply</w:t>
      </w:r>
    </w:p>
    <w:p w:rsidR="00F811E0" w:rsidRPr="00F811E0" w:rsidRDefault="00F811E0" w:rsidP="00F811E0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F811E0">
        <w:rPr>
          <w:rFonts w:ascii="Consolas" w:eastAsia="Times New Roman" w:hAnsi="Consolas" w:cs="Times New Roman"/>
          <w:color w:val="6A9955"/>
          <w:sz w:val="15"/>
          <w:szCs w:val="15"/>
        </w:rPr>
        <w:t>// Function Apply</w:t>
      </w:r>
    </w:p>
    <w:p w:rsidR="00F811E0" w:rsidRPr="00F811E0" w:rsidRDefault="00F811E0" w:rsidP="00F811E0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F811E0">
        <w:rPr>
          <w:rFonts w:ascii="Consolas" w:eastAsia="Times New Roman" w:hAnsi="Consolas" w:cs="Times New Roman"/>
          <w:color w:val="569CD6"/>
          <w:sz w:val="15"/>
          <w:szCs w:val="15"/>
        </w:rPr>
        <w:t>const</w:t>
      </w:r>
      <w:r w:rsidRPr="00F811E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person6 = {</w:t>
      </w:r>
    </w:p>
    <w:p w:rsidR="00F811E0" w:rsidRPr="00F811E0" w:rsidRDefault="00F811E0" w:rsidP="00F811E0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F811E0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fullName: </w:t>
      </w:r>
      <w:r w:rsidRPr="00F811E0">
        <w:rPr>
          <w:rFonts w:ascii="Consolas" w:eastAsia="Times New Roman" w:hAnsi="Consolas" w:cs="Times New Roman"/>
          <w:color w:val="569CD6"/>
          <w:sz w:val="15"/>
          <w:szCs w:val="15"/>
        </w:rPr>
        <w:t>function</w:t>
      </w:r>
      <w:r w:rsidRPr="00F811E0">
        <w:rPr>
          <w:rFonts w:ascii="Consolas" w:eastAsia="Times New Roman" w:hAnsi="Consolas" w:cs="Times New Roman"/>
          <w:color w:val="D4D4D4"/>
          <w:sz w:val="15"/>
          <w:szCs w:val="15"/>
        </w:rPr>
        <w:t>() {</w:t>
      </w:r>
    </w:p>
    <w:p w:rsidR="00F811E0" w:rsidRPr="00F811E0" w:rsidRDefault="00F811E0" w:rsidP="00F811E0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F811E0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</w:t>
      </w:r>
      <w:r w:rsidRPr="00F811E0">
        <w:rPr>
          <w:rFonts w:ascii="Consolas" w:eastAsia="Times New Roman" w:hAnsi="Consolas" w:cs="Times New Roman"/>
          <w:color w:val="569CD6"/>
          <w:sz w:val="15"/>
          <w:szCs w:val="15"/>
        </w:rPr>
        <w:t>return</w:t>
      </w:r>
      <w:r w:rsidRPr="00F811E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F811E0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F811E0">
        <w:rPr>
          <w:rFonts w:ascii="Consolas" w:eastAsia="Times New Roman" w:hAnsi="Consolas" w:cs="Times New Roman"/>
          <w:color w:val="D4D4D4"/>
          <w:sz w:val="15"/>
          <w:szCs w:val="15"/>
        </w:rPr>
        <w:t xml:space="preserve">.firstName + </w:t>
      </w:r>
      <w:r w:rsidRPr="00F811E0">
        <w:rPr>
          <w:rFonts w:ascii="Consolas" w:eastAsia="Times New Roman" w:hAnsi="Consolas" w:cs="Times New Roman"/>
          <w:color w:val="CE9178"/>
          <w:sz w:val="15"/>
          <w:szCs w:val="15"/>
        </w:rPr>
        <w:t>" "</w:t>
      </w:r>
      <w:r w:rsidRPr="00F811E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+ </w:t>
      </w:r>
      <w:r w:rsidRPr="00F811E0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F811E0">
        <w:rPr>
          <w:rFonts w:ascii="Consolas" w:eastAsia="Times New Roman" w:hAnsi="Consolas" w:cs="Times New Roman"/>
          <w:color w:val="D4D4D4"/>
          <w:sz w:val="15"/>
          <w:szCs w:val="15"/>
        </w:rPr>
        <w:t>.lastName;</w:t>
      </w:r>
    </w:p>
    <w:p w:rsidR="00F811E0" w:rsidRPr="00F811E0" w:rsidRDefault="00F811E0" w:rsidP="00F811E0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F811E0">
        <w:rPr>
          <w:rFonts w:ascii="Consolas" w:eastAsia="Times New Roman" w:hAnsi="Consolas" w:cs="Times New Roman"/>
          <w:color w:val="D4D4D4"/>
          <w:sz w:val="15"/>
          <w:szCs w:val="15"/>
        </w:rPr>
        <w:t>    }</w:t>
      </w:r>
    </w:p>
    <w:p w:rsidR="00F811E0" w:rsidRPr="00F811E0" w:rsidRDefault="00F811E0" w:rsidP="00F811E0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F811E0">
        <w:rPr>
          <w:rFonts w:ascii="Consolas" w:eastAsia="Times New Roman" w:hAnsi="Consolas" w:cs="Times New Roman"/>
          <w:color w:val="D4D4D4"/>
          <w:sz w:val="15"/>
          <w:szCs w:val="15"/>
        </w:rPr>
        <w:t>  }</w:t>
      </w:r>
    </w:p>
    <w:p w:rsidR="00F811E0" w:rsidRPr="00F811E0" w:rsidRDefault="00F811E0" w:rsidP="00F811E0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F811E0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</w:t>
      </w:r>
    </w:p>
    <w:p w:rsidR="00F811E0" w:rsidRPr="00F811E0" w:rsidRDefault="00F811E0" w:rsidP="00F811E0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F811E0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</w:t>
      </w:r>
      <w:r w:rsidRPr="00F811E0">
        <w:rPr>
          <w:rFonts w:ascii="Consolas" w:eastAsia="Times New Roman" w:hAnsi="Consolas" w:cs="Times New Roman"/>
          <w:color w:val="569CD6"/>
          <w:sz w:val="15"/>
          <w:szCs w:val="15"/>
        </w:rPr>
        <w:t>const</w:t>
      </w:r>
      <w:r w:rsidRPr="00F811E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person7 = {</w:t>
      </w:r>
    </w:p>
    <w:p w:rsidR="00F811E0" w:rsidRPr="00F811E0" w:rsidRDefault="00F811E0" w:rsidP="00F811E0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F811E0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firstName: </w:t>
      </w:r>
      <w:r w:rsidRPr="00F811E0">
        <w:rPr>
          <w:rFonts w:ascii="Consolas" w:eastAsia="Times New Roman" w:hAnsi="Consolas" w:cs="Times New Roman"/>
          <w:color w:val="CE9178"/>
          <w:sz w:val="15"/>
          <w:szCs w:val="15"/>
        </w:rPr>
        <w:t>"Mary"</w:t>
      </w:r>
      <w:r w:rsidRPr="00F811E0">
        <w:rPr>
          <w:rFonts w:ascii="Consolas" w:eastAsia="Times New Roman" w:hAnsi="Consolas" w:cs="Times New Roman"/>
          <w:color w:val="D4D4D4"/>
          <w:sz w:val="15"/>
          <w:szCs w:val="15"/>
        </w:rPr>
        <w:t>,</w:t>
      </w:r>
    </w:p>
    <w:p w:rsidR="00F811E0" w:rsidRPr="00F811E0" w:rsidRDefault="00F811E0" w:rsidP="00F811E0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F811E0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lastName: </w:t>
      </w:r>
      <w:r w:rsidRPr="00F811E0">
        <w:rPr>
          <w:rFonts w:ascii="Consolas" w:eastAsia="Times New Roman" w:hAnsi="Consolas" w:cs="Times New Roman"/>
          <w:color w:val="CE9178"/>
          <w:sz w:val="15"/>
          <w:szCs w:val="15"/>
        </w:rPr>
        <w:t>"Doe"</w:t>
      </w:r>
    </w:p>
    <w:p w:rsidR="00F811E0" w:rsidRPr="00F811E0" w:rsidRDefault="00F811E0" w:rsidP="00F811E0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F811E0">
        <w:rPr>
          <w:rFonts w:ascii="Consolas" w:eastAsia="Times New Roman" w:hAnsi="Consolas" w:cs="Times New Roman"/>
          <w:color w:val="D4D4D4"/>
          <w:sz w:val="15"/>
          <w:szCs w:val="15"/>
        </w:rPr>
        <w:t>  }</w:t>
      </w:r>
    </w:p>
    <w:p w:rsidR="00F811E0" w:rsidRPr="00F811E0" w:rsidRDefault="00F811E0" w:rsidP="00F811E0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F811E0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</w:t>
      </w:r>
    </w:p>
    <w:p w:rsidR="00F811E0" w:rsidRPr="00F811E0" w:rsidRDefault="00F811E0" w:rsidP="00F811E0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F811E0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</w:t>
      </w:r>
      <w:r w:rsidRPr="00F811E0">
        <w:rPr>
          <w:rFonts w:ascii="Consolas" w:eastAsia="Times New Roman" w:hAnsi="Consolas" w:cs="Times New Roman"/>
          <w:color w:val="6A9955"/>
          <w:sz w:val="15"/>
          <w:szCs w:val="15"/>
        </w:rPr>
        <w:t>// This will return "Mary Doe":</w:t>
      </w:r>
    </w:p>
    <w:p w:rsidR="00F811E0" w:rsidRPr="00F811E0" w:rsidRDefault="00F811E0" w:rsidP="00F811E0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F811E0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</w:t>
      </w:r>
      <w:r w:rsidRPr="00F811E0">
        <w:rPr>
          <w:rFonts w:ascii="Consolas" w:eastAsia="Times New Roman" w:hAnsi="Consolas" w:cs="Times New Roman"/>
          <w:color w:val="569CD6"/>
          <w:sz w:val="15"/>
          <w:szCs w:val="15"/>
        </w:rPr>
        <w:t>const</w:t>
      </w:r>
      <w:r w:rsidRPr="00F811E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aa= person6.fullName.apply(person7);</w:t>
      </w:r>
    </w:p>
    <w:p w:rsidR="00F811E0" w:rsidRPr="00F811E0" w:rsidRDefault="00F811E0" w:rsidP="00F811E0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F811E0">
        <w:rPr>
          <w:rFonts w:ascii="Consolas" w:eastAsia="Times New Roman" w:hAnsi="Consolas" w:cs="Times New Roman"/>
          <w:color w:val="D4D4D4"/>
          <w:sz w:val="15"/>
          <w:szCs w:val="15"/>
        </w:rPr>
        <w:t>  console.log(aa);</w:t>
      </w:r>
    </w:p>
    <w:p w:rsidR="00F811E0" w:rsidRDefault="00F811E0" w:rsidP="00A53EAA">
      <w:pPr>
        <w:spacing w:after="0" w:line="240" w:lineRule="auto"/>
        <w:rPr>
          <w:rFonts w:ascii="Poppins" w:hAnsi="Poppins" w:cs="Poppins"/>
        </w:rPr>
      </w:pPr>
    </w:p>
    <w:p w:rsidR="00F811E0" w:rsidRDefault="00F811E0" w:rsidP="00A53EAA">
      <w:pPr>
        <w:spacing w:after="0" w:line="240" w:lineRule="auto"/>
        <w:rPr>
          <w:rFonts w:ascii="Poppins" w:hAnsi="Poppins" w:cs="Poppins"/>
        </w:rPr>
      </w:pPr>
    </w:p>
    <w:p w:rsidR="00F811E0" w:rsidRPr="00F811E0" w:rsidRDefault="00F811E0" w:rsidP="00F811E0">
      <w:pPr>
        <w:pStyle w:val="Heading2"/>
        <w:shd w:val="clear" w:color="auto" w:fill="FFFFFF"/>
        <w:spacing w:before="0" w:beforeAutospacing="0" w:after="0" w:afterAutospacing="0"/>
        <w:rPr>
          <w:rFonts w:ascii="Poppins" w:hAnsi="Poppins" w:cs="Poppins"/>
          <w:b w:val="0"/>
          <w:bCs w:val="0"/>
          <w:color w:val="000000"/>
          <w:sz w:val="22"/>
          <w:szCs w:val="22"/>
        </w:rPr>
      </w:pPr>
      <w:r w:rsidRPr="00F811E0">
        <w:rPr>
          <w:rFonts w:ascii="Poppins" w:hAnsi="Poppins" w:cs="Poppins"/>
          <w:b w:val="0"/>
          <w:bCs w:val="0"/>
          <w:color w:val="000000"/>
          <w:sz w:val="22"/>
          <w:szCs w:val="22"/>
        </w:rPr>
        <w:t>The Difference Between call() and apply()</w:t>
      </w:r>
    </w:p>
    <w:p w:rsidR="00F811E0" w:rsidRPr="00F811E0" w:rsidRDefault="00F811E0" w:rsidP="00F811E0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2"/>
          <w:szCs w:val="22"/>
        </w:rPr>
      </w:pPr>
      <w:r w:rsidRPr="00F811E0">
        <w:rPr>
          <w:rFonts w:ascii="Poppins" w:hAnsi="Poppins" w:cs="Poppins"/>
          <w:color w:val="000000"/>
          <w:sz w:val="22"/>
          <w:szCs w:val="22"/>
        </w:rPr>
        <w:t>The difference is:</w:t>
      </w:r>
    </w:p>
    <w:p w:rsidR="00F811E0" w:rsidRPr="00F811E0" w:rsidRDefault="00F811E0" w:rsidP="00F811E0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2"/>
          <w:szCs w:val="22"/>
        </w:rPr>
      </w:pPr>
      <w:r w:rsidRPr="00F811E0">
        <w:rPr>
          <w:rFonts w:ascii="Poppins" w:hAnsi="Poppins" w:cs="Poppins"/>
          <w:color w:val="000000"/>
          <w:sz w:val="22"/>
          <w:szCs w:val="22"/>
        </w:rPr>
        <w:t>The </w:t>
      </w:r>
      <w:r w:rsidRPr="00F811E0">
        <w:rPr>
          <w:rStyle w:val="HTMLCode"/>
          <w:rFonts w:ascii="Poppins" w:hAnsi="Poppins" w:cs="Poppins"/>
          <w:color w:val="DC143C"/>
          <w:sz w:val="22"/>
          <w:szCs w:val="22"/>
        </w:rPr>
        <w:t>call()</w:t>
      </w:r>
      <w:r w:rsidRPr="00F811E0">
        <w:rPr>
          <w:rFonts w:ascii="Poppins" w:hAnsi="Poppins" w:cs="Poppins"/>
          <w:color w:val="000000"/>
          <w:sz w:val="22"/>
          <w:szCs w:val="22"/>
        </w:rPr>
        <w:t> method takes arguments </w:t>
      </w:r>
      <w:r w:rsidRPr="00F811E0">
        <w:rPr>
          <w:rStyle w:val="Strong"/>
          <w:rFonts w:ascii="Poppins" w:hAnsi="Poppins" w:cs="Poppins"/>
          <w:color w:val="000000"/>
          <w:sz w:val="22"/>
          <w:szCs w:val="22"/>
        </w:rPr>
        <w:t>separately</w:t>
      </w:r>
      <w:r w:rsidRPr="00F811E0">
        <w:rPr>
          <w:rFonts w:ascii="Poppins" w:hAnsi="Poppins" w:cs="Poppins"/>
          <w:color w:val="000000"/>
          <w:sz w:val="22"/>
          <w:szCs w:val="22"/>
        </w:rPr>
        <w:t>.</w:t>
      </w:r>
    </w:p>
    <w:p w:rsidR="00851726" w:rsidRDefault="00F811E0" w:rsidP="00F811E0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2"/>
          <w:szCs w:val="22"/>
        </w:rPr>
      </w:pPr>
      <w:r w:rsidRPr="00F811E0">
        <w:rPr>
          <w:rFonts w:ascii="Poppins" w:hAnsi="Poppins" w:cs="Poppins"/>
          <w:color w:val="000000"/>
          <w:sz w:val="22"/>
          <w:szCs w:val="22"/>
        </w:rPr>
        <w:t>The </w:t>
      </w:r>
      <w:r w:rsidRPr="00F811E0">
        <w:rPr>
          <w:rStyle w:val="HTMLCode"/>
          <w:rFonts w:ascii="Poppins" w:hAnsi="Poppins" w:cs="Poppins"/>
          <w:color w:val="DC143C"/>
          <w:sz w:val="22"/>
          <w:szCs w:val="22"/>
        </w:rPr>
        <w:t>apply()</w:t>
      </w:r>
      <w:r w:rsidRPr="00F811E0">
        <w:rPr>
          <w:rFonts w:ascii="Poppins" w:hAnsi="Poppins" w:cs="Poppins"/>
          <w:color w:val="000000"/>
          <w:sz w:val="22"/>
          <w:szCs w:val="22"/>
        </w:rPr>
        <w:t> method takes arguments as an </w:t>
      </w:r>
      <w:r w:rsidRPr="00F811E0">
        <w:rPr>
          <w:rStyle w:val="Strong"/>
          <w:rFonts w:ascii="Poppins" w:hAnsi="Poppins" w:cs="Poppins"/>
          <w:color w:val="000000"/>
          <w:sz w:val="22"/>
          <w:szCs w:val="22"/>
        </w:rPr>
        <w:t>array</w:t>
      </w:r>
      <w:r w:rsidRPr="00F811E0">
        <w:rPr>
          <w:rFonts w:ascii="Poppins" w:hAnsi="Poppins" w:cs="Poppins"/>
          <w:color w:val="000000"/>
          <w:sz w:val="22"/>
          <w:szCs w:val="22"/>
        </w:rPr>
        <w:t>.</w:t>
      </w:r>
    </w:p>
    <w:p w:rsidR="00851726" w:rsidRDefault="00851726" w:rsidP="00F811E0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2"/>
          <w:szCs w:val="22"/>
        </w:rPr>
      </w:pPr>
    </w:p>
    <w:p w:rsidR="001E7EF2" w:rsidRDefault="001E7EF2" w:rsidP="00F811E0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2"/>
          <w:szCs w:val="22"/>
        </w:rPr>
      </w:pPr>
    </w:p>
    <w:p w:rsidR="001E7EF2" w:rsidRDefault="001E7EF2" w:rsidP="00F811E0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2"/>
          <w:szCs w:val="22"/>
        </w:rPr>
      </w:pPr>
    </w:p>
    <w:p w:rsidR="001E7EF2" w:rsidRDefault="001E7EF2" w:rsidP="00F811E0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2"/>
          <w:szCs w:val="22"/>
        </w:rPr>
      </w:pPr>
    </w:p>
    <w:p w:rsidR="001E7EF2" w:rsidRDefault="001E7EF2" w:rsidP="00F811E0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2"/>
          <w:szCs w:val="22"/>
        </w:rPr>
      </w:pPr>
    </w:p>
    <w:p w:rsidR="001E7EF2" w:rsidRDefault="001E7EF2" w:rsidP="00F811E0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2"/>
          <w:szCs w:val="22"/>
        </w:rPr>
      </w:pPr>
    </w:p>
    <w:p w:rsidR="001E7EF2" w:rsidRPr="00F811E0" w:rsidRDefault="001E7EF2" w:rsidP="00F811E0">
      <w:pPr>
        <w:pStyle w:val="NormalWeb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2"/>
          <w:szCs w:val="22"/>
        </w:rPr>
      </w:pPr>
    </w:p>
    <w:p w:rsidR="00851726" w:rsidRDefault="00851726" w:rsidP="00F811E0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rFonts w:ascii="Consolas" w:eastAsia="Times New Roman" w:hAnsi="Consolas" w:cs="Times New Roman"/>
          <w:color w:val="D4D4D4"/>
          <w:sz w:val="15"/>
          <w:szCs w:val="15"/>
        </w:rPr>
        <w:t xml:space="preserve">//Apply Method in diff </w:t>
      </w:r>
    </w:p>
    <w:p w:rsidR="00851726" w:rsidRDefault="00F811E0" w:rsidP="00F811E0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F811E0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</w:t>
      </w:r>
    </w:p>
    <w:p w:rsidR="00F811E0" w:rsidRPr="00F811E0" w:rsidRDefault="00F811E0" w:rsidP="00F811E0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F811E0">
        <w:rPr>
          <w:rFonts w:ascii="Consolas" w:eastAsia="Times New Roman" w:hAnsi="Consolas" w:cs="Times New Roman"/>
          <w:color w:val="569CD6"/>
          <w:sz w:val="15"/>
          <w:szCs w:val="15"/>
        </w:rPr>
        <w:t>const</w:t>
      </w:r>
      <w:r w:rsidRPr="00F811E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person8 = {</w:t>
      </w:r>
    </w:p>
    <w:p w:rsidR="00F811E0" w:rsidRPr="00F811E0" w:rsidRDefault="00F811E0" w:rsidP="00F811E0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F811E0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fullName: </w:t>
      </w:r>
      <w:r w:rsidRPr="00F811E0">
        <w:rPr>
          <w:rFonts w:ascii="Consolas" w:eastAsia="Times New Roman" w:hAnsi="Consolas" w:cs="Times New Roman"/>
          <w:color w:val="569CD6"/>
          <w:sz w:val="15"/>
          <w:szCs w:val="15"/>
        </w:rPr>
        <w:t>function</w:t>
      </w:r>
      <w:r w:rsidRPr="00F811E0">
        <w:rPr>
          <w:rFonts w:ascii="Consolas" w:eastAsia="Times New Roman" w:hAnsi="Consolas" w:cs="Times New Roman"/>
          <w:color w:val="D4D4D4"/>
          <w:sz w:val="15"/>
          <w:szCs w:val="15"/>
        </w:rPr>
        <w:t>(city, country) {</w:t>
      </w:r>
    </w:p>
    <w:p w:rsidR="00F811E0" w:rsidRPr="00F811E0" w:rsidRDefault="00F811E0" w:rsidP="00F811E0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F811E0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</w:t>
      </w:r>
      <w:r w:rsidRPr="00F811E0">
        <w:rPr>
          <w:rFonts w:ascii="Consolas" w:eastAsia="Times New Roman" w:hAnsi="Consolas" w:cs="Times New Roman"/>
          <w:color w:val="569CD6"/>
          <w:sz w:val="15"/>
          <w:szCs w:val="15"/>
        </w:rPr>
        <w:t>return</w:t>
      </w:r>
      <w:r w:rsidRPr="00F811E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F811E0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F811E0">
        <w:rPr>
          <w:rFonts w:ascii="Consolas" w:eastAsia="Times New Roman" w:hAnsi="Consolas" w:cs="Times New Roman"/>
          <w:color w:val="D4D4D4"/>
          <w:sz w:val="15"/>
          <w:szCs w:val="15"/>
        </w:rPr>
        <w:t xml:space="preserve">.firstName + </w:t>
      </w:r>
      <w:r w:rsidRPr="00F811E0">
        <w:rPr>
          <w:rFonts w:ascii="Consolas" w:eastAsia="Times New Roman" w:hAnsi="Consolas" w:cs="Times New Roman"/>
          <w:color w:val="CE9178"/>
          <w:sz w:val="15"/>
          <w:szCs w:val="15"/>
        </w:rPr>
        <w:t>" "</w:t>
      </w:r>
      <w:r w:rsidRPr="00F811E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+ </w:t>
      </w:r>
      <w:r w:rsidRPr="00F811E0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F811E0">
        <w:rPr>
          <w:rFonts w:ascii="Consolas" w:eastAsia="Times New Roman" w:hAnsi="Consolas" w:cs="Times New Roman"/>
          <w:color w:val="D4D4D4"/>
          <w:sz w:val="15"/>
          <w:szCs w:val="15"/>
        </w:rPr>
        <w:t xml:space="preserve">.lastName + </w:t>
      </w:r>
      <w:r w:rsidRPr="00F811E0">
        <w:rPr>
          <w:rFonts w:ascii="Consolas" w:eastAsia="Times New Roman" w:hAnsi="Consolas" w:cs="Times New Roman"/>
          <w:color w:val="CE9178"/>
          <w:sz w:val="15"/>
          <w:szCs w:val="15"/>
        </w:rPr>
        <w:t>","</w:t>
      </w:r>
      <w:r w:rsidRPr="00F811E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+ city + </w:t>
      </w:r>
      <w:r w:rsidRPr="00F811E0">
        <w:rPr>
          <w:rFonts w:ascii="Consolas" w:eastAsia="Times New Roman" w:hAnsi="Consolas" w:cs="Times New Roman"/>
          <w:color w:val="CE9178"/>
          <w:sz w:val="15"/>
          <w:szCs w:val="15"/>
        </w:rPr>
        <w:t>","</w:t>
      </w:r>
      <w:r w:rsidRPr="00F811E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+ country;</w:t>
      </w:r>
    </w:p>
    <w:p w:rsidR="00F811E0" w:rsidRPr="00F811E0" w:rsidRDefault="00F811E0" w:rsidP="00F811E0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F811E0">
        <w:rPr>
          <w:rFonts w:ascii="Consolas" w:eastAsia="Times New Roman" w:hAnsi="Consolas" w:cs="Times New Roman"/>
          <w:color w:val="D4D4D4"/>
          <w:sz w:val="15"/>
          <w:szCs w:val="15"/>
        </w:rPr>
        <w:t>    }</w:t>
      </w:r>
    </w:p>
    <w:p w:rsidR="00F811E0" w:rsidRPr="00F811E0" w:rsidRDefault="00F811E0" w:rsidP="00F811E0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F811E0">
        <w:rPr>
          <w:rFonts w:ascii="Consolas" w:eastAsia="Times New Roman" w:hAnsi="Consolas" w:cs="Times New Roman"/>
          <w:color w:val="D4D4D4"/>
          <w:sz w:val="15"/>
          <w:szCs w:val="15"/>
        </w:rPr>
        <w:t>  }</w:t>
      </w:r>
    </w:p>
    <w:p w:rsidR="00F811E0" w:rsidRPr="00F811E0" w:rsidRDefault="00F811E0" w:rsidP="00F811E0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F811E0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</w:t>
      </w:r>
      <w:r w:rsidRPr="00F811E0">
        <w:rPr>
          <w:rFonts w:ascii="Consolas" w:eastAsia="Times New Roman" w:hAnsi="Consolas" w:cs="Times New Roman"/>
          <w:color w:val="569CD6"/>
          <w:sz w:val="15"/>
          <w:szCs w:val="15"/>
        </w:rPr>
        <w:t>const</w:t>
      </w:r>
      <w:r w:rsidRPr="00F811E0">
        <w:rPr>
          <w:rFonts w:ascii="Consolas" w:eastAsia="Times New Roman" w:hAnsi="Consolas" w:cs="Times New Roman"/>
          <w:color w:val="D4D4D4"/>
          <w:sz w:val="15"/>
          <w:szCs w:val="15"/>
        </w:rPr>
        <w:t xml:space="preserve"> person9 = {</w:t>
      </w:r>
    </w:p>
    <w:p w:rsidR="00F811E0" w:rsidRPr="00F811E0" w:rsidRDefault="00F811E0" w:rsidP="00F811E0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F811E0">
        <w:rPr>
          <w:rFonts w:ascii="Consolas" w:eastAsia="Times New Roman" w:hAnsi="Consolas" w:cs="Times New Roman"/>
          <w:color w:val="D4D4D4"/>
          <w:sz w:val="15"/>
          <w:szCs w:val="15"/>
        </w:rPr>
        <w:t>    firstName:</w:t>
      </w:r>
      <w:r w:rsidRPr="00F811E0">
        <w:rPr>
          <w:rFonts w:ascii="Consolas" w:eastAsia="Times New Roman" w:hAnsi="Consolas" w:cs="Times New Roman"/>
          <w:color w:val="CE9178"/>
          <w:sz w:val="15"/>
          <w:szCs w:val="15"/>
        </w:rPr>
        <w:t>"John"</w:t>
      </w:r>
      <w:r w:rsidRPr="00F811E0">
        <w:rPr>
          <w:rFonts w:ascii="Consolas" w:eastAsia="Times New Roman" w:hAnsi="Consolas" w:cs="Times New Roman"/>
          <w:color w:val="D4D4D4"/>
          <w:sz w:val="15"/>
          <w:szCs w:val="15"/>
        </w:rPr>
        <w:t>,</w:t>
      </w:r>
    </w:p>
    <w:p w:rsidR="00F811E0" w:rsidRPr="00F811E0" w:rsidRDefault="00F811E0" w:rsidP="00F811E0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F811E0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lastName: </w:t>
      </w:r>
      <w:r w:rsidRPr="00F811E0">
        <w:rPr>
          <w:rFonts w:ascii="Consolas" w:eastAsia="Times New Roman" w:hAnsi="Consolas" w:cs="Times New Roman"/>
          <w:color w:val="CE9178"/>
          <w:sz w:val="15"/>
          <w:szCs w:val="15"/>
        </w:rPr>
        <w:t>"Doe"</w:t>
      </w:r>
    </w:p>
    <w:p w:rsidR="00F811E0" w:rsidRPr="00F811E0" w:rsidRDefault="00F811E0" w:rsidP="00F811E0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F811E0">
        <w:rPr>
          <w:rFonts w:ascii="Consolas" w:eastAsia="Times New Roman" w:hAnsi="Consolas" w:cs="Times New Roman"/>
          <w:color w:val="D4D4D4"/>
          <w:sz w:val="15"/>
          <w:szCs w:val="15"/>
        </w:rPr>
        <w:t>  }</w:t>
      </w:r>
    </w:p>
    <w:p w:rsidR="00F811E0" w:rsidRPr="00F811E0" w:rsidRDefault="00F811E0" w:rsidP="00F811E0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F811E0">
        <w:rPr>
          <w:rFonts w:ascii="Consolas" w:eastAsia="Times New Roman" w:hAnsi="Consolas" w:cs="Times New Roman"/>
          <w:color w:val="D4D4D4"/>
          <w:sz w:val="15"/>
          <w:szCs w:val="15"/>
        </w:rPr>
        <w:t>  console.log(person8.fullName.apply(person9, [</w:t>
      </w:r>
      <w:r w:rsidRPr="00F811E0">
        <w:rPr>
          <w:rFonts w:ascii="Consolas" w:eastAsia="Times New Roman" w:hAnsi="Consolas" w:cs="Times New Roman"/>
          <w:color w:val="CE9178"/>
          <w:sz w:val="15"/>
          <w:szCs w:val="15"/>
        </w:rPr>
        <w:t>"Oslo"</w:t>
      </w:r>
      <w:r w:rsidRPr="00F811E0">
        <w:rPr>
          <w:rFonts w:ascii="Consolas" w:eastAsia="Times New Roman" w:hAnsi="Consolas" w:cs="Times New Roman"/>
          <w:color w:val="D4D4D4"/>
          <w:sz w:val="15"/>
          <w:szCs w:val="15"/>
        </w:rPr>
        <w:t xml:space="preserve">, </w:t>
      </w:r>
      <w:r w:rsidRPr="00F811E0">
        <w:rPr>
          <w:rFonts w:ascii="Consolas" w:eastAsia="Times New Roman" w:hAnsi="Consolas" w:cs="Times New Roman"/>
          <w:color w:val="CE9178"/>
          <w:sz w:val="15"/>
          <w:szCs w:val="15"/>
        </w:rPr>
        <w:t>"Norway"</w:t>
      </w:r>
      <w:r w:rsidRPr="00F811E0">
        <w:rPr>
          <w:rFonts w:ascii="Consolas" w:eastAsia="Times New Roman" w:hAnsi="Consolas" w:cs="Times New Roman"/>
          <w:color w:val="D4D4D4"/>
          <w:sz w:val="15"/>
          <w:szCs w:val="15"/>
        </w:rPr>
        <w:t>]));</w:t>
      </w:r>
    </w:p>
    <w:p w:rsidR="00F811E0" w:rsidRDefault="00F811E0" w:rsidP="00F811E0">
      <w:pPr>
        <w:spacing w:after="0" w:line="240" w:lineRule="auto"/>
        <w:rPr>
          <w:rFonts w:ascii="Poppins" w:hAnsi="Poppins" w:cs="Poppins"/>
        </w:rPr>
      </w:pPr>
    </w:p>
    <w:p w:rsidR="001E7EF2" w:rsidRDefault="001E7EF2" w:rsidP="00F811E0">
      <w:pPr>
        <w:spacing w:after="0" w:line="240" w:lineRule="auto"/>
        <w:rPr>
          <w:rFonts w:ascii="Poppins" w:hAnsi="Poppins" w:cs="Poppins"/>
        </w:rPr>
      </w:pPr>
    </w:p>
    <w:p w:rsidR="001E7EF2" w:rsidRDefault="001E7EF2" w:rsidP="00F811E0">
      <w:pPr>
        <w:spacing w:after="0" w:line="240" w:lineRule="auto"/>
        <w:rPr>
          <w:rFonts w:ascii="Poppins" w:hAnsi="Poppins" w:cs="Poppins"/>
          <w:b/>
        </w:rPr>
      </w:pPr>
      <w:r w:rsidRPr="001E7EF2">
        <w:rPr>
          <w:rFonts w:ascii="Poppins" w:hAnsi="Poppins" w:cs="Poppins"/>
          <w:b/>
        </w:rPr>
        <w:t>Function Bind</w:t>
      </w:r>
    </w:p>
    <w:p w:rsidR="001E7EF2" w:rsidRPr="001E7EF2" w:rsidRDefault="001E7EF2" w:rsidP="001E7EF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1E7EF2">
        <w:rPr>
          <w:rFonts w:ascii="Consolas" w:eastAsia="Times New Roman" w:hAnsi="Consolas" w:cs="Times New Roman"/>
          <w:color w:val="6A9955"/>
          <w:sz w:val="15"/>
          <w:szCs w:val="15"/>
        </w:rPr>
        <w:t>// Bind</w:t>
      </w:r>
    </w:p>
    <w:p w:rsidR="001E7EF2" w:rsidRPr="001E7EF2" w:rsidRDefault="001E7EF2" w:rsidP="001E7EF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1E7EF2">
        <w:rPr>
          <w:rFonts w:ascii="Consolas" w:eastAsia="Times New Roman" w:hAnsi="Consolas" w:cs="Times New Roman"/>
          <w:color w:val="569CD6"/>
          <w:sz w:val="15"/>
          <w:szCs w:val="15"/>
        </w:rPr>
        <w:t>const</w:t>
      </w:r>
      <w:r w:rsidRPr="001E7EF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person12 = {</w:t>
      </w:r>
    </w:p>
    <w:p w:rsidR="001E7EF2" w:rsidRPr="001E7EF2" w:rsidRDefault="001E7EF2" w:rsidP="001E7EF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1E7EF2">
        <w:rPr>
          <w:rFonts w:ascii="Consolas" w:eastAsia="Times New Roman" w:hAnsi="Consolas" w:cs="Times New Roman"/>
          <w:color w:val="D4D4D4"/>
          <w:sz w:val="15"/>
          <w:szCs w:val="15"/>
        </w:rPr>
        <w:t>    firstName:</w:t>
      </w:r>
      <w:r w:rsidRPr="001E7EF2">
        <w:rPr>
          <w:rFonts w:ascii="Consolas" w:eastAsia="Times New Roman" w:hAnsi="Consolas" w:cs="Times New Roman"/>
          <w:color w:val="CE9178"/>
          <w:sz w:val="15"/>
          <w:szCs w:val="15"/>
        </w:rPr>
        <w:t>"John"</w:t>
      </w:r>
      <w:r w:rsidRPr="001E7EF2">
        <w:rPr>
          <w:rFonts w:ascii="Consolas" w:eastAsia="Times New Roman" w:hAnsi="Consolas" w:cs="Times New Roman"/>
          <w:color w:val="D4D4D4"/>
          <w:sz w:val="15"/>
          <w:szCs w:val="15"/>
        </w:rPr>
        <w:t>,</w:t>
      </w:r>
    </w:p>
    <w:p w:rsidR="001E7EF2" w:rsidRPr="001E7EF2" w:rsidRDefault="001E7EF2" w:rsidP="001E7EF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1E7EF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lastName: </w:t>
      </w:r>
      <w:r w:rsidRPr="001E7EF2">
        <w:rPr>
          <w:rFonts w:ascii="Consolas" w:eastAsia="Times New Roman" w:hAnsi="Consolas" w:cs="Times New Roman"/>
          <w:color w:val="CE9178"/>
          <w:sz w:val="15"/>
          <w:szCs w:val="15"/>
        </w:rPr>
        <w:t>"Doe"</w:t>
      </w:r>
      <w:r w:rsidRPr="001E7EF2">
        <w:rPr>
          <w:rFonts w:ascii="Consolas" w:eastAsia="Times New Roman" w:hAnsi="Consolas" w:cs="Times New Roman"/>
          <w:color w:val="D4D4D4"/>
          <w:sz w:val="15"/>
          <w:szCs w:val="15"/>
        </w:rPr>
        <w:t>,</w:t>
      </w:r>
    </w:p>
    <w:p w:rsidR="001E7EF2" w:rsidRPr="001E7EF2" w:rsidRDefault="001E7EF2" w:rsidP="001E7EF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1E7EF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display: </w:t>
      </w:r>
      <w:r w:rsidRPr="001E7EF2">
        <w:rPr>
          <w:rFonts w:ascii="Consolas" w:eastAsia="Times New Roman" w:hAnsi="Consolas" w:cs="Times New Roman"/>
          <w:color w:val="569CD6"/>
          <w:sz w:val="15"/>
          <w:szCs w:val="15"/>
        </w:rPr>
        <w:t>function</w:t>
      </w:r>
      <w:r w:rsidRPr="001E7EF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() {</w:t>
      </w:r>
    </w:p>
    <w:p w:rsidR="001E7EF2" w:rsidRPr="001E7EF2" w:rsidRDefault="001E7EF2" w:rsidP="001E7EF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1E7EF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</w:t>
      </w:r>
      <w:r w:rsidRPr="001E7EF2">
        <w:rPr>
          <w:rFonts w:ascii="Consolas" w:eastAsia="Times New Roman" w:hAnsi="Consolas" w:cs="Times New Roman"/>
          <w:color w:val="569CD6"/>
          <w:sz w:val="15"/>
          <w:szCs w:val="15"/>
        </w:rPr>
        <w:t>let</w:t>
      </w:r>
      <w:r w:rsidRPr="001E7EF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x = document.getElementById(</w:t>
      </w:r>
      <w:r w:rsidRPr="001E7EF2">
        <w:rPr>
          <w:rFonts w:ascii="Consolas" w:eastAsia="Times New Roman" w:hAnsi="Consolas" w:cs="Times New Roman"/>
          <w:color w:val="CE9178"/>
          <w:sz w:val="15"/>
          <w:szCs w:val="15"/>
        </w:rPr>
        <w:t>"demo"</w:t>
      </w:r>
      <w:r w:rsidRPr="001E7EF2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1E7EF2" w:rsidRPr="001E7EF2" w:rsidRDefault="001E7EF2" w:rsidP="001E7EF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1E7EF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x.innerHTML = </w:t>
      </w:r>
      <w:r w:rsidRPr="001E7EF2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1E7EF2">
        <w:rPr>
          <w:rFonts w:ascii="Consolas" w:eastAsia="Times New Roman" w:hAnsi="Consolas" w:cs="Times New Roman"/>
          <w:color w:val="D4D4D4"/>
          <w:sz w:val="15"/>
          <w:szCs w:val="15"/>
        </w:rPr>
        <w:t xml:space="preserve">.firstName + </w:t>
      </w:r>
      <w:r w:rsidRPr="001E7EF2">
        <w:rPr>
          <w:rFonts w:ascii="Consolas" w:eastAsia="Times New Roman" w:hAnsi="Consolas" w:cs="Times New Roman"/>
          <w:color w:val="CE9178"/>
          <w:sz w:val="15"/>
          <w:szCs w:val="15"/>
        </w:rPr>
        <w:t>" "</w:t>
      </w:r>
      <w:r w:rsidRPr="001E7EF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+ </w:t>
      </w:r>
      <w:r w:rsidRPr="001E7EF2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1E7EF2">
        <w:rPr>
          <w:rFonts w:ascii="Consolas" w:eastAsia="Times New Roman" w:hAnsi="Consolas" w:cs="Times New Roman"/>
          <w:color w:val="D4D4D4"/>
          <w:sz w:val="15"/>
          <w:szCs w:val="15"/>
        </w:rPr>
        <w:t>.lastName;</w:t>
      </w:r>
    </w:p>
    <w:p w:rsidR="001E7EF2" w:rsidRPr="001E7EF2" w:rsidRDefault="001E7EF2" w:rsidP="001E7EF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1E7EF2">
        <w:rPr>
          <w:rFonts w:ascii="Consolas" w:eastAsia="Times New Roman" w:hAnsi="Consolas" w:cs="Times New Roman"/>
          <w:color w:val="D4D4D4"/>
          <w:sz w:val="15"/>
          <w:szCs w:val="15"/>
        </w:rPr>
        <w:t>    }</w:t>
      </w:r>
    </w:p>
    <w:p w:rsidR="001E7EF2" w:rsidRPr="001E7EF2" w:rsidRDefault="001E7EF2" w:rsidP="001E7EF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1E7EF2">
        <w:rPr>
          <w:rFonts w:ascii="Consolas" w:eastAsia="Times New Roman" w:hAnsi="Consolas" w:cs="Times New Roman"/>
          <w:color w:val="D4D4D4"/>
          <w:sz w:val="15"/>
          <w:szCs w:val="15"/>
        </w:rPr>
        <w:t>  }</w:t>
      </w:r>
    </w:p>
    <w:p w:rsidR="001E7EF2" w:rsidRPr="001E7EF2" w:rsidRDefault="001E7EF2" w:rsidP="001E7EF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1E7EF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</w:t>
      </w:r>
    </w:p>
    <w:p w:rsidR="001E7EF2" w:rsidRPr="001E7EF2" w:rsidRDefault="001E7EF2" w:rsidP="001E7EF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1E7EF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</w:t>
      </w:r>
      <w:r w:rsidRPr="001E7EF2">
        <w:rPr>
          <w:rFonts w:ascii="Consolas" w:eastAsia="Times New Roman" w:hAnsi="Consolas" w:cs="Times New Roman"/>
          <w:color w:val="569CD6"/>
          <w:sz w:val="15"/>
          <w:szCs w:val="15"/>
        </w:rPr>
        <w:t>let</w:t>
      </w:r>
      <w:r w:rsidRPr="001E7EF2">
        <w:rPr>
          <w:rFonts w:ascii="Consolas" w:eastAsia="Times New Roman" w:hAnsi="Consolas" w:cs="Times New Roman"/>
          <w:color w:val="D4D4D4"/>
          <w:sz w:val="15"/>
          <w:szCs w:val="15"/>
        </w:rPr>
        <w:t xml:space="preserve"> display = person12.display.bind(person12);</w:t>
      </w:r>
    </w:p>
    <w:p w:rsidR="001E7EF2" w:rsidRPr="001E7EF2" w:rsidRDefault="001E7EF2" w:rsidP="001E7EF2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1E7EF2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setTimeout(display, </w:t>
      </w:r>
      <w:r w:rsidRPr="001E7EF2">
        <w:rPr>
          <w:rFonts w:ascii="Consolas" w:eastAsia="Times New Roman" w:hAnsi="Consolas" w:cs="Times New Roman"/>
          <w:color w:val="B5CEA8"/>
          <w:sz w:val="15"/>
          <w:szCs w:val="15"/>
        </w:rPr>
        <w:t>3000</w:t>
      </w:r>
      <w:r w:rsidRPr="001E7EF2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1E7EF2" w:rsidRDefault="001E7EF2" w:rsidP="00F811E0">
      <w:pPr>
        <w:spacing w:after="0" w:line="240" w:lineRule="auto"/>
        <w:rPr>
          <w:rFonts w:ascii="Poppins" w:hAnsi="Poppins" w:cs="Poppins"/>
          <w:b/>
        </w:rPr>
      </w:pPr>
    </w:p>
    <w:p w:rsidR="001E7EF2" w:rsidRDefault="00886068" w:rsidP="00F811E0">
      <w:pPr>
        <w:spacing w:after="0" w:line="240" w:lineRule="auto"/>
        <w:rPr>
          <w:rFonts w:ascii="Poppins" w:hAnsi="Poppins" w:cs="Poppins"/>
          <w:b/>
        </w:rPr>
      </w:pPr>
      <w:r>
        <w:rPr>
          <w:rFonts w:ascii="Poppins" w:hAnsi="Poppins" w:cs="Poppins"/>
          <w:b/>
        </w:rPr>
        <w:t>Class Methods</w:t>
      </w:r>
    </w:p>
    <w:p w:rsidR="00886068" w:rsidRDefault="00886068" w:rsidP="00F811E0">
      <w:pPr>
        <w:spacing w:after="0" w:line="240" w:lineRule="auto"/>
        <w:rPr>
          <w:rFonts w:ascii="Poppins" w:hAnsi="Poppins" w:cs="Poppins"/>
        </w:rPr>
      </w:pPr>
      <w:r w:rsidRPr="00886068">
        <w:rPr>
          <w:rFonts w:ascii="Poppins" w:hAnsi="Poppins" w:cs="Poppins"/>
        </w:rPr>
        <w:t>Use</w:t>
      </w:r>
      <w:r>
        <w:rPr>
          <w:rFonts w:ascii="Poppins" w:hAnsi="Poppins" w:cs="Poppins"/>
        </w:rPr>
        <w:t xml:space="preserve"> the keyword </w:t>
      </w:r>
      <w:r w:rsidRPr="00886068">
        <w:rPr>
          <w:rFonts w:ascii="Poppins" w:hAnsi="Poppins" w:cs="Poppins"/>
          <w:b/>
        </w:rPr>
        <w:t>class</w:t>
      </w:r>
      <w:r>
        <w:rPr>
          <w:rFonts w:ascii="Poppins" w:hAnsi="Poppins" w:cs="Poppins"/>
        </w:rPr>
        <w:t xml:space="preserve"> to create class</w:t>
      </w:r>
    </w:p>
    <w:p w:rsidR="00886068" w:rsidRDefault="00886068" w:rsidP="00F811E0">
      <w:pPr>
        <w:spacing w:after="0" w:line="240" w:lineRule="auto"/>
        <w:rPr>
          <w:rFonts w:ascii="Poppins" w:hAnsi="Poppins" w:cs="Poppins"/>
        </w:rPr>
      </w:pPr>
      <w:r>
        <w:rPr>
          <w:rFonts w:ascii="Poppins" w:hAnsi="Poppins" w:cs="Poppins"/>
        </w:rPr>
        <w:t xml:space="preserve">Always add a </w:t>
      </w:r>
      <w:r w:rsidRPr="00886068">
        <w:rPr>
          <w:rFonts w:ascii="Poppins" w:hAnsi="Poppins" w:cs="Poppins"/>
          <w:b/>
        </w:rPr>
        <w:t>constructor()</w:t>
      </w:r>
      <w:r>
        <w:rPr>
          <w:rFonts w:ascii="Poppins" w:hAnsi="Poppins" w:cs="Poppins"/>
        </w:rPr>
        <w:t xml:space="preserve"> method</w:t>
      </w:r>
    </w:p>
    <w:p w:rsidR="00516BC9" w:rsidRDefault="00516BC9" w:rsidP="00F811E0">
      <w:pPr>
        <w:spacing w:after="0" w:line="240" w:lineRule="auto"/>
        <w:rPr>
          <w:rFonts w:ascii="Poppins" w:hAnsi="Poppins" w:cs="Poppins"/>
        </w:rPr>
      </w:pPr>
    </w:p>
    <w:p w:rsidR="00886068" w:rsidRPr="00516BC9" w:rsidRDefault="00FC194A" w:rsidP="00F811E0">
      <w:pPr>
        <w:spacing w:after="0" w:line="240" w:lineRule="auto"/>
        <w:rPr>
          <w:rFonts w:ascii="Consolas" w:hAnsi="Consolas" w:cs="Poppins"/>
          <w:sz w:val="20"/>
        </w:rPr>
      </w:pPr>
      <w:r w:rsidRPr="00516BC9">
        <w:rPr>
          <w:rFonts w:ascii="Consolas" w:hAnsi="Consolas" w:cs="Poppins"/>
          <w:sz w:val="20"/>
        </w:rPr>
        <w:t>c</w:t>
      </w:r>
      <w:r w:rsidR="00886068" w:rsidRPr="00516BC9">
        <w:rPr>
          <w:rFonts w:ascii="Consolas" w:hAnsi="Consolas" w:cs="Poppins"/>
          <w:sz w:val="20"/>
        </w:rPr>
        <w:t>lass Car{</w:t>
      </w:r>
    </w:p>
    <w:p w:rsidR="00886068" w:rsidRPr="00516BC9" w:rsidRDefault="00886068" w:rsidP="00F811E0">
      <w:pPr>
        <w:spacing w:after="0" w:line="240" w:lineRule="auto"/>
        <w:rPr>
          <w:rFonts w:ascii="Consolas" w:hAnsi="Consolas" w:cs="Poppins"/>
          <w:sz w:val="20"/>
        </w:rPr>
      </w:pPr>
      <w:r w:rsidRPr="00516BC9">
        <w:rPr>
          <w:rFonts w:ascii="Consolas" w:hAnsi="Consolas" w:cs="Poppins"/>
          <w:sz w:val="20"/>
        </w:rPr>
        <w:tab/>
      </w:r>
      <w:r w:rsidR="00FC194A" w:rsidRPr="00516BC9">
        <w:rPr>
          <w:rFonts w:ascii="Consolas" w:hAnsi="Consolas" w:cs="Poppins"/>
          <w:sz w:val="20"/>
        </w:rPr>
        <w:t>c</w:t>
      </w:r>
      <w:r w:rsidRPr="00516BC9">
        <w:rPr>
          <w:rFonts w:ascii="Consolas" w:hAnsi="Consolas" w:cs="Poppins"/>
          <w:sz w:val="20"/>
        </w:rPr>
        <w:t>onstructor(</w:t>
      </w:r>
      <w:r w:rsidR="00FC194A" w:rsidRPr="00516BC9">
        <w:rPr>
          <w:rFonts w:ascii="Consolas" w:hAnsi="Consolas" w:cs="Poppins"/>
          <w:sz w:val="20"/>
        </w:rPr>
        <w:t>name, year</w:t>
      </w:r>
      <w:r w:rsidRPr="00516BC9">
        <w:rPr>
          <w:rFonts w:ascii="Consolas" w:hAnsi="Consolas" w:cs="Poppins"/>
          <w:sz w:val="20"/>
        </w:rPr>
        <w:t>){</w:t>
      </w:r>
    </w:p>
    <w:p w:rsidR="00886068" w:rsidRPr="00516BC9" w:rsidRDefault="00886068" w:rsidP="00886068">
      <w:pPr>
        <w:spacing w:after="0" w:line="240" w:lineRule="auto"/>
        <w:ind w:left="720"/>
        <w:rPr>
          <w:rFonts w:ascii="Consolas" w:hAnsi="Consolas" w:cs="Poppins"/>
          <w:sz w:val="20"/>
        </w:rPr>
      </w:pPr>
      <w:r w:rsidRPr="00516BC9">
        <w:rPr>
          <w:rFonts w:ascii="Consolas" w:hAnsi="Consolas" w:cs="Poppins"/>
          <w:sz w:val="20"/>
        </w:rPr>
        <w:tab/>
      </w:r>
      <w:r w:rsidR="00FC194A" w:rsidRPr="00516BC9">
        <w:rPr>
          <w:rFonts w:ascii="Consolas" w:hAnsi="Consolas" w:cs="Poppins"/>
          <w:sz w:val="20"/>
        </w:rPr>
        <w:t>this.name=name;</w:t>
      </w:r>
    </w:p>
    <w:p w:rsidR="00FC194A" w:rsidRPr="00516BC9" w:rsidRDefault="00FC194A" w:rsidP="00886068">
      <w:pPr>
        <w:spacing w:after="0" w:line="240" w:lineRule="auto"/>
        <w:ind w:left="720"/>
        <w:rPr>
          <w:rFonts w:ascii="Consolas" w:hAnsi="Consolas" w:cs="Poppins"/>
          <w:sz w:val="20"/>
        </w:rPr>
      </w:pPr>
      <w:r w:rsidRPr="00516BC9">
        <w:rPr>
          <w:rFonts w:ascii="Consolas" w:hAnsi="Consolas" w:cs="Poppins"/>
          <w:sz w:val="20"/>
        </w:rPr>
        <w:tab/>
        <w:t>this.year=year;</w:t>
      </w:r>
    </w:p>
    <w:p w:rsidR="00886068" w:rsidRPr="00516BC9" w:rsidRDefault="00886068" w:rsidP="00886068">
      <w:pPr>
        <w:spacing w:after="0" w:line="240" w:lineRule="auto"/>
        <w:ind w:left="720"/>
        <w:rPr>
          <w:rFonts w:ascii="Consolas" w:hAnsi="Consolas" w:cs="Poppins"/>
          <w:sz w:val="20"/>
        </w:rPr>
      </w:pPr>
      <w:r w:rsidRPr="00516BC9">
        <w:rPr>
          <w:rFonts w:ascii="Consolas" w:hAnsi="Consolas" w:cs="Poppins"/>
          <w:sz w:val="20"/>
        </w:rPr>
        <w:t>}</w:t>
      </w:r>
    </w:p>
    <w:p w:rsidR="00FC194A" w:rsidRPr="00516BC9" w:rsidRDefault="00FC194A" w:rsidP="00886068">
      <w:pPr>
        <w:spacing w:after="0" w:line="240" w:lineRule="auto"/>
        <w:ind w:left="720"/>
        <w:rPr>
          <w:rFonts w:ascii="Consolas" w:hAnsi="Consolas" w:cs="Poppins"/>
          <w:sz w:val="20"/>
        </w:rPr>
      </w:pPr>
      <w:r w:rsidRPr="00516BC9">
        <w:rPr>
          <w:rFonts w:ascii="Consolas" w:hAnsi="Consolas" w:cs="Poppins"/>
          <w:sz w:val="20"/>
        </w:rPr>
        <w:t>age(){</w:t>
      </w:r>
    </w:p>
    <w:p w:rsidR="00FC194A" w:rsidRPr="00516BC9" w:rsidRDefault="00FC194A" w:rsidP="00886068">
      <w:pPr>
        <w:spacing w:after="0" w:line="240" w:lineRule="auto"/>
        <w:ind w:left="720"/>
        <w:rPr>
          <w:rFonts w:ascii="Consolas" w:hAnsi="Consolas" w:cs="Poppins"/>
          <w:sz w:val="20"/>
        </w:rPr>
      </w:pPr>
      <w:r w:rsidRPr="00516BC9">
        <w:rPr>
          <w:rFonts w:ascii="Consolas" w:hAnsi="Consolas" w:cs="Poppins"/>
          <w:sz w:val="20"/>
        </w:rPr>
        <w:tab/>
        <w:t>const date=new Date();</w:t>
      </w:r>
    </w:p>
    <w:p w:rsidR="00FC194A" w:rsidRPr="00516BC9" w:rsidRDefault="00FC194A" w:rsidP="00886068">
      <w:pPr>
        <w:spacing w:after="0" w:line="240" w:lineRule="auto"/>
        <w:ind w:left="720"/>
        <w:rPr>
          <w:rFonts w:ascii="Consolas" w:hAnsi="Consolas" w:cs="Poppins"/>
          <w:sz w:val="20"/>
        </w:rPr>
      </w:pPr>
      <w:r w:rsidRPr="00516BC9">
        <w:rPr>
          <w:rFonts w:ascii="Consolas" w:hAnsi="Consolas" w:cs="Poppins"/>
          <w:sz w:val="20"/>
        </w:rPr>
        <w:tab/>
        <w:t>return date.getFullYear()-this.year;</w:t>
      </w:r>
    </w:p>
    <w:p w:rsidR="00FC194A" w:rsidRPr="00516BC9" w:rsidRDefault="00FC194A" w:rsidP="00886068">
      <w:pPr>
        <w:spacing w:after="0" w:line="240" w:lineRule="auto"/>
        <w:ind w:left="720"/>
        <w:rPr>
          <w:rFonts w:ascii="Consolas" w:hAnsi="Consolas" w:cs="Poppins"/>
          <w:sz w:val="20"/>
        </w:rPr>
      </w:pPr>
      <w:r w:rsidRPr="00516BC9">
        <w:rPr>
          <w:rFonts w:ascii="Consolas" w:hAnsi="Consolas" w:cs="Poppins"/>
          <w:sz w:val="20"/>
        </w:rPr>
        <w:t>}</w:t>
      </w:r>
    </w:p>
    <w:p w:rsidR="00886068" w:rsidRPr="00516BC9" w:rsidRDefault="00886068" w:rsidP="00F811E0">
      <w:pPr>
        <w:spacing w:after="0" w:line="240" w:lineRule="auto"/>
        <w:rPr>
          <w:rFonts w:ascii="Consolas" w:hAnsi="Consolas" w:cs="Poppins"/>
          <w:sz w:val="20"/>
        </w:rPr>
      </w:pPr>
      <w:r w:rsidRPr="00516BC9">
        <w:rPr>
          <w:rFonts w:ascii="Consolas" w:hAnsi="Consolas" w:cs="Poppins"/>
          <w:sz w:val="20"/>
        </w:rPr>
        <w:t>}</w:t>
      </w:r>
    </w:p>
    <w:p w:rsidR="00FC194A" w:rsidRPr="00516BC9" w:rsidRDefault="00FC194A" w:rsidP="00F811E0">
      <w:pPr>
        <w:spacing w:after="0" w:line="240" w:lineRule="auto"/>
        <w:rPr>
          <w:rFonts w:ascii="Consolas" w:hAnsi="Consolas" w:cs="Poppins"/>
          <w:sz w:val="20"/>
        </w:rPr>
      </w:pPr>
      <w:r w:rsidRPr="00516BC9">
        <w:rPr>
          <w:rFonts w:ascii="Consolas" w:hAnsi="Consolas" w:cs="Poppins"/>
          <w:sz w:val="20"/>
        </w:rPr>
        <w:t>const myCar= new Car(“Ford”,2014);</w:t>
      </w:r>
    </w:p>
    <w:p w:rsidR="00FC194A" w:rsidRDefault="00FC194A" w:rsidP="00F811E0">
      <w:pPr>
        <w:spacing w:after="0" w:line="240" w:lineRule="auto"/>
        <w:rPr>
          <w:rFonts w:ascii="Consolas" w:hAnsi="Consolas" w:cs="Poppins"/>
          <w:sz w:val="20"/>
        </w:rPr>
      </w:pPr>
      <w:r w:rsidRPr="00516BC9">
        <w:rPr>
          <w:rFonts w:ascii="Consolas" w:hAnsi="Consolas" w:cs="Poppins"/>
          <w:sz w:val="20"/>
        </w:rPr>
        <w:t>console.log(myCar.age());</w:t>
      </w:r>
    </w:p>
    <w:p w:rsidR="00BA3042" w:rsidRDefault="00BA3042" w:rsidP="00F811E0">
      <w:pPr>
        <w:spacing w:after="0" w:line="240" w:lineRule="auto"/>
        <w:rPr>
          <w:rFonts w:ascii="Consolas" w:hAnsi="Consolas" w:cs="Poppins"/>
          <w:sz w:val="20"/>
        </w:rPr>
      </w:pPr>
    </w:p>
    <w:p w:rsidR="00BA3042" w:rsidRDefault="00BA3042" w:rsidP="00F811E0">
      <w:pPr>
        <w:spacing w:after="0" w:line="240" w:lineRule="auto"/>
        <w:rPr>
          <w:rFonts w:ascii="Poppins" w:hAnsi="Poppins" w:cs="Poppins"/>
          <w:b/>
        </w:rPr>
      </w:pPr>
      <w:r w:rsidRPr="00BA3042">
        <w:rPr>
          <w:rFonts w:ascii="Poppins" w:hAnsi="Poppins" w:cs="Poppins"/>
          <w:b/>
        </w:rPr>
        <w:t>Class Inheritance</w:t>
      </w:r>
    </w:p>
    <w:p w:rsidR="00BA3042" w:rsidRDefault="00BA3042" w:rsidP="00F811E0">
      <w:pPr>
        <w:spacing w:after="0" w:line="240" w:lineRule="auto"/>
        <w:rPr>
          <w:rFonts w:ascii="Poppins" w:hAnsi="Poppins" w:cs="Poppins"/>
        </w:rPr>
      </w:pPr>
      <w:r w:rsidRPr="00BA3042">
        <w:rPr>
          <w:rFonts w:ascii="Poppins" w:hAnsi="Poppins" w:cs="Poppins"/>
        </w:rPr>
        <w:t>Use</w:t>
      </w:r>
      <w:r>
        <w:rPr>
          <w:rFonts w:ascii="Poppins" w:hAnsi="Poppins" w:cs="Poppins"/>
        </w:rPr>
        <w:t xml:space="preserve"> </w:t>
      </w:r>
      <w:r w:rsidRPr="00BA3042">
        <w:rPr>
          <w:rFonts w:ascii="Poppins" w:hAnsi="Poppins" w:cs="Poppins"/>
          <w:b/>
        </w:rPr>
        <w:t>extend</w:t>
      </w:r>
      <w:r>
        <w:rPr>
          <w:rFonts w:ascii="Poppins" w:hAnsi="Poppins" w:cs="Poppins"/>
        </w:rPr>
        <w:t xml:space="preserve"> keyword to create inheritance</w:t>
      </w:r>
    </w:p>
    <w:p w:rsidR="00BA3042" w:rsidRDefault="00BA3042" w:rsidP="00F811E0">
      <w:pPr>
        <w:spacing w:after="0" w:line="240" w:lineRule="auto"/>
        <w:rPr>
          <w:rFonts w:ascii="Poppins" w:hAnsi="Poppins" w:cs="Poppins"/>
        </w:rPr>
      </w:pPr>
      <w:r>
        <w:rPr>
          <w:rFonts w:ascii="Poppins" w:hAnsi="Poppins" w:cs="Poppins"/>
        </w:rPr>
        <w:t xml:space="preserve">The </w:t>
      </w:r>
      <w:r w:rsidRPr="00BA3042">
        <w:rPr>
          <w:rFonts w:ascii="Poppins" w:hAnsi="Poppins" w:cs="Poppins"/>
          <w:b/>
        </w:rPr>
        <w:t>super</w:t>
      </w:r>
      <w:r>
        <w:rPr>
          <w:rFonts w:ascii="Poppins" w:hAnsi="Poppins" w:cs="Poppins"/>
        </w:rPr>
        <w:t xml:space="preserve"> method refers to thyen parent class. Bycalling </w:t>
      </w:r>
    </w:p>
    <w:p w:rsidR="00BA3042" w:rsidRDefault="00BA3042" w:rsidP="00F811E0">
      <w:pPr>
        <w:spacing w:after="0" w:line="240" w:lineRule="auto"/>
        <w:rPr>
          <w:rFonts w:ascii="Consolas" w:hAnsi="Consolas"/>
          <w:color w:val="000000"/>
          <w:sz w:val="16"/>
          <w:szCs w:val="16"/>
          <w:shd w:val="clear" w:color="auto" w:fill="FFFFFF"/>
        </w:rPr>
      </w:pPr>
      <w:r>
        <w:rPr>
          <w:rFonts w:ascii="Poppins" w:hAnsi="Poppins" w:cs="Poppins"/>
        </w:rPr>
        <w:t xml:space="preserve"> </w:t>
      </w:r>
      <w:r w:rsidR="00CE6637">
        <w:rPr>
          <w:rStyle w:val="jskeywordcolor"/>
          <w:rFonts w:ascii="Consolas" w:hAnsi="Consolas"/>
          <w:color w:val="0000CD"/>
          <w:sz w:val="16"/>
          <w:szCs w:val="16"/>
          <w:shd w:val="clear" w:color="auto" w:fill="FFFFFF"/>
        </w:rPr>
        <w:t>class</w:t>
      </w:r>
      <w:r w:rsidR="00CE6637">
        <w:rPr>
          <w:rFonts w:ascii="Consolas" w:hAnsi="Consolas"/>
          <w:color w:val="000000"/>
          <w:sz w:val="16"/>
          <w:szCs w:val="16"/>
          <w:shd w:val="clear" w:color="auto" w:fill="FFFFFF"/>
        </w:rPr>
        <w:t> Car {</w:t>
      </w:r>
      <w:r w:rsidR="00CE6637">
        <w:rPr>
          <w:rFonts w:ascii="Consolas" w:hAnsi="Consolas"/>
          <w:color w:val="000000"/>
          <w:sz w:val="16"/>
          <w:szCs w:val="16"/>
        </w:rPr>
        <w:br/>
      </w:r>
      <w:r w:rsidR="00CE6637">
        <w:rPr>
          <w:rFonts w:ascii="Consolas" w:hAnsi="Consolas"/>
          <w:color w:val="000000"/>
          <w:sz w:val="16"/>
          <w:szCs w:val="16"/>
          <w:shd w:val="clear" w:color="auto" w:fill="FFFFFF"/>
        </w:rPr>
        <w:t>  constructor(brand) {</w:t>
      </w:r>
      <w:r w:rsidR="00CE6637">
        <w:rPr>
          <w:rFonts w:ascii="Consolas" w:hAnsi="Consolas"/>
          <w:color w:val="000000"/>
          <w:sz w:val="16"/>
          <w:szCs w:val="16"/>
        </w:rPr>
        <w:br/>
      </w:r>
      <w:r w:rsidR="00CE6637">
        <w:rPr>
          <w:rFonts w:ascii="Consolas" w:hAnsi="Consolas"/>
          <w:color w:val="000000"/>
          <w:sz w:val="16"/>
          <w:szCs w:val="16"/>
          <w:shd w:val="clear" w:color="auto" w:fill="FFFFFF"/>
        </w:rPr>
        <w:t>    </w:t>
      </w:r>
      <w:r w:rsidR="00CE6637">
        <w:rPr>
          <w:rStyle w:val="jskeywordcolor"/>
          <w:rFonts w:ascii="Consolas" w:hAnsi="Consolas"/>
          <w:color w:val="0000CD"/>
          <w:sz w:val="16"/>
          <w:szCs w:val="16"/>
          <w:shd w:val="clear" w:color="auto" w:fill="FFFFFF"/>
        </w:rPr>
        <w:t>this</w:t>
      </w:r>
      <w:r w:rsidR="00CE6637">
        <w:rPr>
          <w:rFonts w:ascii="Consolas" w:hAnsi="Consolas"/>
          <w:color w:val="000000"/>
          <w:sz w:val="16"/>
          <w:szCs w:val="16"/>
          <w:shd w:val="clear" w:color="auto" w:fill="FFFFFF"/>
        </w:rPr>
        <w:t>.</w:t>
      </w:r>
      <w:r w:rsidR="00CE6637">
        <w:rPr>
          <w:rStyle w:val="jspropertycolor"/>
          <w:rFonts w:ascii="Consolas" w:hAnsi="Consolas"/>
          <w:color w:val="000000"/>
          <w:sz w:val="16"/>
          <w:szCs w:val="16"/>
          <w:shd w:val="clear" w:color="auto" w:fill="FFFFFF"/>
        </w:rPr>
        <w:t>_carname</w:t>
      </w:r>
      <w:r w:rsidR="00CE6637">
        <w:rPr>
          <w:rFonts w:ascii="Consolas" w:hAnsi="Consolas"/>
          <w:color w:val="000000"/>
          <w:sz w:val="16"/>
          <w:szCs w:val="16"/>
          <w:shd w:val="clear" w:color="auto" w:fill="FFFFFF"/>
        </w:rPr>
        <w:t> = brand;</w:t>
      </w:r>
      <w:r w:rsidR="00CE6637">
        <w:rPr>
          <w:rFonts w:ascii="Consolas" w:hAnsi="Consolas"/>
          <w:color w:val="000000"/>
          <w:sz w:val="16"/>
          <w:szCs w:val="16"/>
        </w:rPr>
        <w:br/>
      </w:r>
      <w:r w:rsidR="00CE6637">
        <w:rPr>
          <w:rFonts w:ascii="Consolas" w:hAnsi="Consolas"/>
          <w:color w:val="000000"/>
          <w:sz w:val="16"/>
          <w:szCs w:val="16"/>
          <w:shd w:val="clear" w:color="auto" w:fill="FFFFFF"/>
        </w:rPr>
        <w:t>  }</w:t>
      </w:r>
      <w:r w:rsidR="00CE6637">
        <w:rPr>
          <w:rFonts w:ascii="Consolas" w:hAnsi="Consolas"/>
          <w:color w:val="000000"/>
          <w:sz w:val="16"/>
          <w:szCs w:val="16"/>
        </w:rPr>
        <w:br/>
      </w:r>
      <w:r w:rsidR="00CE6637">
        <w:rPr>
          <w:rFonts w:ascii="Consolas" w:hAnsi="Consolas"/>
          <w:color w:val="000000"/>
          <w:sz w:val="16"/>
          <w:szCs w:val="16"/>
          <w:shd w:val="clear" w:color="auto" w:fill="FFFFFF"/>
        </w:rPr>
        <w:t>  get carname() {</w:t>
      </w:r>
      <w:r w:rsidR="00CE6637">
        <w:rPr>
          <w:rFonts w:ascii="Consolas" w:hAnsi="Consolas"/>
          <w:color w:val="000000"/>
          <w:sz w:val="16"/>
          <w:szCs w:val="16"/>
        </w:rPr>
        <w:br/>
      </w:r>
      <w:r w:rsidR="00CE6637">
        <w:rPr>
          <w:rFonts w:ascii="Consolas" w:hAnsi="Consolas"/>
          <w:color w:val="000000"/>
          <w:sz w:val="16"/>
          <w:szCs w:val="16"/>
          <w:shd w:val="clear" w:color="auto" w:fill="FFFFFF"/>
        </w:rPr>
        <w:t>    </w:t>
      </w:r>
      <w:r w:rsidR="00CE6637">
        <w:rPr>
          <w:rStyle w:val="jskeywordcolor"/>
          <w:rFonts w:ascii="Consolas" w:hAnsi="Consolas"/>
          <w:color w:val="0000CD"/>
          <w:sz w:val="16"/>
          <w:szCs w:val="16"/>
          <w:shd w:val="clear" w:color="auto" w:fill="FFFFFF"/>
        </w:rPr>
        <w:t>return</w:t>
      </w:r>
      <w:r w:rsidR="00CE6637">
        <w:rPr>
          <w:rFonts w:ascii="Consolas" w:hAnsi="Consolas"/>
          <w:color w:val="000000"/>
          <w:sz w:val="16"/>
          <w:szCs w:val="16"/>
          <w:shd w:val="clear" w:color="auto" w:fill="FFFFFF"/>
        </w:rPr>
        <w:t> </w:t>
      </w:r>
      <w:r w:rsidR="00CE6637">
        <w:rPr>
          <w:rStyle w:val="jskeywordcolor"/>
          <w:rFonts w:ascii="Consolas" w:hAnsi="Consolas"/>
          <w:color w:val="0000CD"/>
          <w:sz w:val="16"/>
          <w:szCs w:val="16"/>
          <w:shd w:val="clear" w:color="auto" w:fill="FFFFFF"/>
        </w:rPr>
        <w:t>this</w:t>
      </w:r>
      <w:r w:rsidR="00CE6637">
        <w:rPr>
          <w:rFonts w:ascii="Consolas" w:hAnsi="Consolas"/>
          <w:color w:val="000000"/>
          <w:sz w:val="16"/>
          <w:szCs w:val="16"/>
          <w:shd w:val="clear" w:color="auto" w:fill="FFFFFF"/>
        </w:rPr>
        <w:t>.</w:t>
      </w:r>
      <w:r w:rsidR="00CE6637">
        <w:rPr>
          <w:rStyle w:val="jspropertycolor"/>
          <w:rFonts w:ascii="Consolas" w:hAnsi="Consolas"/>
          <w:color w:val="000000"/>
          <w:sz w:val="16"/>
          <w:szCs w:val="16"/>
          <w:shd w:val="clear" w:color="auto" w:fill="FFFFFF"/>
        </w:rPr>
        <w:t>_carname</w:t>
      </w:r>
      <w:r w:rsidR="00CE6637">
        <w:rPr>
          <w:rFonts w:ascii="Consolas" w:hAnsi="Consolas"/>
          <w:color w:val="000000"/>
          <w:sz w:val="16"/>
          <w:szCs w:val="16"/>
          <w:shd w:val="clear" w:color="auto" w:fill="FFFFFF"/>
        </w:rPr>
        <w:t>;</w:t>
      </w:r>
      <w:r w:rsidR="00CE6637">
        <w:rPr>
          <w:rFonts w:ascii="Consolas" w:hAnsi="Consolas"/>
          <w:color w:val="000000"/>
          <w:sz w:val="16"/>
          <w:szCs w:val="16"/>
        </w:rPr>
        <w:br/>
      </w:r>
      <w:r w:rsidR="00CE6637">
        <w:rPr>
          <w:rFonts w:ascii="Consolas" w:hAnsi="Consolas"/>
          <w:color w:val="000000"/>
          <w:sz w:val="16"/>
          <w:szCs w:val="16"/>
          <w:shd w:val="clear" w:color="auto" w:fill="FFFFFF"/>
        </w:rPr>
        <w:t>  }</w:t>
      </w:r>
      <w:r w:rsidR="00CE6637">
        <w:rPr>
          <w:rFonts w:ascii="Consolas" w:hAnsi="Consolas"/>
          <w:color w:val="000000"/>
          <w:sz w:val="16"/>
          <w:szCs w:val="16"/>
        </w:rPr>
        <w:br/>
      </w:r>
      <w:r w:rsidR="00CE6637">
        <w:rPr>
          <w:rFonts w:ascii="Consolas" w:hAnsi="Consolas"/>
          <w:color w:val="000000"/>
          <w:sz w:val="16"/>
          <w:szCs w:val="16"/>
          <w:shd w:val="clear" w:color="auto" w:fill="FFFFFF"/>
        </w:rPr>
        <w:t>  set carname(x) {</w:t>
      </w:r>
      <w:r w:rsidR="00CE6637">
        <w:rPr>
          <w:rFonts w:ascii="Consolas" w:hAnsi="Consolas"/>
          <w:color w:val="000000"/>
          <w:sz w:val="16"/>
          <w:szCs w:val="16"/>
        </w:rPr>
        <w:br/>
      </w:r>
      <w:r w:rsidR="00CE6637">
        <w:rPr>
          <w:rFonts w:ascii="Consolas" w:hAnsi="Consolas"/>
          <w:color w:val="000000"/>
          <w:sz w:val="16"/>
          <w:szCs w:val="16"/>
          <w:shd w:val="clear" w:color="auto" w:fill="FFFFFF"/>
        </w:rPr>
        <w:t>    </w:t>
      </w:r>
      <w:r w:rsidR="00CE6637">
        <w:rPr>
          <w:rStyle w:val="jskeywordcolor"/>
          <w:rFonts w:ascii="Consolas" w:hAnsi="Consolas"/>
          <w:color w:val="0000CD"/>
          <w:sz w:val="16"/>
          <w:szCs w:val="16"/>
          <w:shd w:val="clear" w:color="auto" w:fill="FFFFFF"/>
        </w:rPr>
        <w:t>this</w:t>
      </w:r>
      <w:r w:rsidR="00CE6637">
        <w:rPr>
          <w:rFonts w:ascii="Consolas" w:hAnsi="Consolas"/>
          <w:color w:val="000000"/>
          <w:sz w:val="16"/>
          <w:szCs w:val="16"/>
          <w:shd w:val="clear" w:color="auto" w:fill="FFFFFF"/>
        </w:rPr>
        <w:t>.</w:t>
      </w:r>
      <w:r w:rsidR="00CE6637">
        <w:rPr>
          <w:rStyle w:val="jspropertycolor"/>
          <w:rFonts w:ascii="Consolas" w:hAnsi="Consolas"/>
          <w:color w:val="000000"/>
          <w:sz w:val="16"/>
          <w:szCs w:val="16"/>
          <w:shd w:val="clear" w:color="auto" w:fill="FFFFFF"/>
        </w:rPr>
        <w:t>_carname</w:t>
      </w:r>
      <w:r w:rsidR="00CE6637">
        <w:rPr>
          <w:rFonts w:ascii="Consolas" w:hAnsi="Consolas"/>
          <w:color w:val="000000"/>
          <w:sz w:val="16"/>
          <w:szCs w:val="16"/>
          <w:shd w:val="clear" w:color="auto" w:fill="FFFFFF"/>
        </w:rPr>
        <w:t> = x;</w:t>
      </w:r>
      <w:r w:rsidR="00CE6637">
        <w:rPr>
          <w:rFonts w:ascii="Consolas" w:hAnsi="Consolas"/>
          <w:color w:val="000000"/>
          <w:sz w:val="16"/>
          <w:szCs w:val="16"/>
        </w:rPr>
        <w:br/>
      </w:r>
      <w:r w:rsidR="00CE6637">
        <w:rPr>
          <w:rFonts w:ascii="Consolas" w:hAnsi="Consolas"/>
          <w:color w:val="000000"/>
          <w:sz w:val="16"/>
          <w:szCs w:val="16"/>
          <w:shd w:val="clear" w:color="auto" w:fill="FFFFFF"/>
        </w:rPr>
        <w:t>  }</w:t>
      </w:r>
      <w:r w:rsidR="00CE6637">
        <w:rPr>
          <w:rFonts w:ascii="Consolas" w:hAnsi="Consolas"/>
          <w:color w:val="000000"/>
          <w:sz w:val="16"/>
          <w:szCs w:val="16"/>
        </w:rPr>
        <w:br/>
      </w:r>
      <w:r w:rsidR="00CE6637">
        <w:rPr>
          <w:rFonts w:ascii="Consolas" w:hAnsi="Consolas"/>
          <w:color w:val="000000"/>
          <w:sz w:val="16"/>
          <w:szCs w:val="16"/>
          <w:shd w:val="clear" w:color="auto" w:fill="FFFFFF"/>
        </w:rPr>
        <w:t>}</w:t>
      </w:r>
      <w:r w:rsidR="00CE6637">
        <w:rPr>
          <w:rFonts w:ascii="Consolas" w:hAnsi="Consolas"/>
          <w:color w:val="000000"/>
          <w:sz w:val="16"/>
          <w:szCs w:val="16"/>
        </w:rPr>
        <w:br/>
      </w:r>
      <w:r w:rsidR="00CE6637">
        <w:rPr>
          <w:rFonts w:ascii="Consolas" w:hAnsi="Consolas"/>
          <w:color w:val="000000"/>
          <w:sz w:val="16"/>
          <w:szCs w:val="16"/>
        </w:rPr>
        <w:br/>
      </w:r>
      <w:r w:rsidR="00CE6637">
        <w:rPr>
          <w:rStyle w:val="jskeywordcolor"/>
          <w:rFonts w:ascii="Consolas" w:hAnsi="Consolas"/>
          <w:color w:val="0000CD"/>
          <w:sz w:val="16"/>
          <w:szCs w:val="16"/>
          <w:shd w:val="clear" w:color="auto" w:fill="FFFFFF"/>
        </w:rPr>
        <w:t>const</w:t>
      </w:r>
      <w:r w:rsidR="00CE6637">
        <w:rPr>
          <w:rFonts w:ascii="Consolas" w:hAnsi="Consolas"/>
          <w:color w:val="000000"/>
          <w:sz w:val="16"/>
          <w:szCs w:val="16"/>
          <w:shd w:val="clear" w:color="auto" w:fill="FFFFFF"/>
        </w:rPr>
        <w:t> myCar = </w:t>
      </w:r>
      <w:r w:rsidR="00CE6637">
        <w:rPr>
          <w:rStyle w:val="jskeywordcolor"/>
          <w:rFonts w:ascii="Consolas" w:hAnsi="Consolas"/>
          <w:color w:val="0000CD"/>
          <w:sz w:val="16"/>
          <w:szCs w:val="16"/>
          <w:shd w:val="clear" w:color="auto" w:fill="FFFFFF"/>
        </w:rPr>
        <w:t>new</w:t>
      </w:r>
      <w:r w:rsidR="00CE6637">
        <w:rPr>
          <w:rFonts w:ascii="Consolas" w:hAnsi="Consolas"/>
          <w:color w:val="000000"/>
          <w:sz w:val="16"/>
          <w:szCs w:val="16"/>
          <w:shd w:val="clear" w:color="auto" w:fill="FFFFFF"/>
        </w:rPr>
        <w:t> Car(</w:t>
      </w:r>
      <w:r w:rsidR="00CE6637">
        <w:rPr>
          <w:rStyle w:val="jsstringcolor"/>
          <w:rFonts w:ascii="Consolas" w:hAnsi="Consolas"/>
          <w:color w:val="A52A2A"/>
          <w:sz w:val="16"/>
          <w:szCs w:val="16"/>
          <w:shd w:val="clear" w:color="auto" w:fill="FFFFFF"/>
        </w:rPr>
        <w:t>"Ford"</w:t>
      </w:r>
      <w:r w:rsidR="00CE6637">
        <w:rPr>
          <w:rFonts w:ascii="Consolas" w:hAnsi="Consolas"/>
          <w:color w:val="000000"/>
          <w:sz w:val="16"/>
          <w:szCs w:val="16"/>
          <w:shd w:val="clear" w:color="auto" w:fill="FFFFFF"/>
        </w:rPr>
        <w:t>);</w:t>
      </w:r>
      <w:r w:rsidR="00CE6637">
        <w:rPr>
          <w:rFonts w:ascii="Consolas" w:hAnsi="Consolas"/>
          <w:color w:val="000000"/>
          <w:sz w:val="16"/>
          <w:szCs w:val="16"/>
        </w:rPr>
        <w:br/>
      </w:r>
      <w:r w:rsidR="00CE6637">
        <w:rPr>
          <w:rFonts w:ascii="Consolas" w:hAnsi="Consolas"/>
          <w:color w:val="000000"/>
          <w:sz w:val="16"/>
          <w:szCs w:val="16"/>
          <w:shd w:val="clear" w:color="auto" w:fill="FFFFFF"/>
        </w:rPr>
        <w:t>myCar.</w:t>
      </w:r>
      <w:r w:rsidR="00CE6637">
        <w:rPr>
          <w:rStyle w:val="jspropertycolor"/>
          <w:rFonts w:ascii="Consolas" w:hAnsi="Consolas"/>
          <w:color w:val="000000"/>
          <w:sz w:val="16"/>
          <w:szCs w:val="16"/>
          <w:shd w:val="clear" w:color="auto" w:fill="FFFFFF"/>
        </w:rPr>
        <w:t>carname</w:t>
      </w:r>
      <w:r w:rsidR="00CE6637">
        <w:rPr>
          <w:rFonts w:ascii="Consolas" w:hAnsi="Consolas"/>
          <w:color w:val="000000"/>
          <w:sz w:val="16"/>
          <w:szCs w:val="16"/>
          <w:shd w:val="clear" w:color="auto" w:fill="FFFFFF"/>
        </w:rPr>
        <w:t> = </w:t>
      </w:r>
      <w:r w:rsidR="00CE6637">
        <w:rPr>
          <w:rStyle w:val="jsstringcolor"/>
          <w:rFonts w:ascii="Consolas" w:hAnsi="Consolas"/>
          <w:color w:val="A52A2A"/>
          <w:sz w:val="16"/>
          <w:szCs w:val="16"/>
          <w:shd w:val="clear" w:color="auto" w:fill="FFFFFF"/>
        </w:rPr>
        <w:t>"Volvo"</w:t>
      </w:r>
      <w:r w:rsidR="00CE6637">
        <w:rPr>
          <w:rFonts w:ascii="Consolas" w:hAnsi="Consolas"/>
          <w:color w:val="000000"/>
          <w:sz w:val="16"/>
          <w:szCs w:val="16"/>
          <w:shd w:val="clear" w:color="auto" w:fill="FFFFFF"/>
        </w:rPr>
        <w:t>;</w:t>
      </w:r>
      <w:r w:rsidR="00CE6637">
        <w:rPr>
          <w:rFonts w:ascii="Consolas" w:hAnsi="Consolas"/>
          <w:color w:val="000000"/>
          <w:sz w:val="16"/>
          <w:szCs w:val="16"/>
        </w:rPr>
        <w:br/>
      </w:r>
      <w:r w:rsidR="00CE6637">
        <w:rPr>
          <w:rFonts w:ascii="Consolas" w:hAnsi="Consolas"/>
          <w:color w:val="000000"/>
          <w:sz w:val="16"/>
          <w:szCs w:val="16"/>
          <w:shd w:val="clear" w:color="auto" w:fill="FFFFFF"/>
        </w:rPr>
        <w:t>document.</w:t>
      </w:r>
      <w:r w:rsidR="00CE6637">
        <w:rPr>
          <w:rStyle w:val="jspropertycolor"/>
          <w:rFonts w:ascii="Consolas" w:hAnsi="Consolas"/>
          <w:color w:val="000000"/>
          <w:sz w:val="16"/>
          <w:szCs w:val="16"/>
          <w:shd w:val="clear" w:color="auto" w:fill="FFFFFF"/>
        </w:rPr>
        <w:t>getElementById</w:t>
      </w:r>
      <w:r w:rsidR="00CE6637">
        <w:rPr>
          <w:rFonts w:ascii="Consolas" w:hAnsi="Consolas"/>
          <w:color w:val="000000"/>
          <w:sz w:val="16"/>
          <w:szCs w:val="16"/>
          <w:shd w:val="clear" w:color="auto" w:fill="FFFFFF"/>
        </w:rPr>
        <w:t>(</w:t>
      </w:r>
      <w:r w:rsidR="00CE6637">
        <w:rPr>
          <w:rStyle w:val="jsstringcolor"/>
          <w:rFonts w:ascii="Consolas" w:hAnsi="Consolas"/>
          <w:color w:val="A52A2A"/>
          <w:sz w:val="16"/>
          <w:szCs w:val="16"/>
          <w:shd w:val="clear" w:color="auto" w:fill="FFFFFF"/>
        </w:rPr>
        <w:t>"demo"</w:t>
      </w:r>
      <w:r w:rsidR="00CE6637">
        <w:rPr>
          <w:rFonts w:ascii="Consolas" w:hAnsi="Consolas"/>
          <w:color w:val="000000"/>
          <w:sz w:val="16"/>
          <w:szCs w:val="16"/>
          <w:shd w:val="clear" w:color="auto" w:fill="FFFFFF"/>
        </w:rPr>
        <w:t>).</w:t>
      </w:r>
      <w:r w:rsidR="00CE6637">
        <w:rPr>
          <w:rStyle w:val="jspropertycolor"/>
          <w:rFonts w:ascii="Consolas" w:hAnsi="Consolas"/>
          <w:color w:val="000000"/>
          <w:sz w:val="16"/>
          <w:szCs w:val="16"/>
          <w:shd w:val="clear" w:color="auto" w:fill="FFFFFF"/>
        </w:rPr>
        <w:t>innerHTML</w:t>
      </w:r>
      <w:r w:rsidR="00CE6637">
        <w:rPr>
          <w:rFonts w:ascii="Consolas" w:hAnsi="Consolas"/>
          <w:color w:val="000000"/>
          <w:sz w:val="16"/>
          <w:szCs w:val="16"/>
          <w:shd w:val="clear" w:color="auto" w:fill="FFFFFF"/>
        </w:rPr>
        <w:t> = myCar.</w:t>
      </w:r>
      <w:r w:rsidR="00CE6637">
        <w:rPr>
          <w:rStyle w:val="jspropertycolor"/>
          <w:rFonts w:ascii="Consolas" w:hAnsi="Consolas"/>
          <w:color w:val="000000"/>
          <w:sz w:val="16"/>
          <w:szCs w:val="16"/>
          <w:shd w:val="clear" w:color="auto" w:fill="FFFFFF"/>
        </w:rPr>
        <w:t>carname</w:t>
      </w:r>
      <w:r w:rsidR="00CE6637">
        <w:rPr>
          <w:rFonts w:ascii="Consolas" w:hAnsi="Consolas"/>
          <w:color w:val="000000"/>
          <w:sz w:val="16"/>
          <w:szCs w:val="16"/>
          <w:shd w:val="clear" w:color="auto" w:fill="FFFFFF"/>
        </w:rPr>
        <w:t>;</w:t>
      </w:r>
    </w:p>
    <w:p w:rsidR="00E949BC" w:rsidRDefault="00E949BC" w:rsidP="00F811E0">
      <w:pPr>
        <w:spacing w:after="0" w:line="240" w:lineRule="auto"/>
        <w:rPr>
          <w:rFonts w:ascii="Poppins" w:hAnsi="Poppins" w:cs="Poppins"/>
          <w:b/>
          <w:color w:val="000000"/>
          <w:szCs w:val="16"/>
          <w:shd w:val="clear" w:color="auto" w:fill="FFFFFF"/>
        </w:rPr>
      </w:pPr>
      <w:r w:rsidRPr="00E949BC">
        <w:rPr>
          <w:rFonts w:ascii="Poppins" w:hAnsi="Poppins" w:cs="Poppins"/>
          <w:b/>
          <w:color w:val="000000"/>
          <w:szCs w:val="16"/>
          <w:shd w:val="clear" w:color="auto" w:fill="FFFFFF"/>
        </w:rPr>
        <w:lastRenderedPageBreak/>
        <w:t>Callback</w:t>
      </w:r>
    </w:p>
    <w:p w:rsidR="00E949BC" w:rsidRPr="00E949BC" w:rsidRDefault="00E949BC" w:rsidP="00E949BC">
      <w:pPr>
        <w:pStyle w:val="NormalWeb"/>
        <w:spacing w:before="0" w:beforeAutospacing="0" w:after="0" w:afterAutospacing="0"/>
        <w:rPr>
          <w:rFonts w:ascii="Poppins" w:hAnsi="Poppins" w:cs="Poppins"/>
          <w:color w:val="000000"/>
          <w:sz w:val="18"/>
          <w:szCs w:val="16"/>
        </w:rPr>
      </w:pPr>
      <w:r w:rsidRPr="00E949BC">
        <w:rPr>
          <w:rFonts w:ascii="Poppins" w:hAnsi="Poppins" w:cs="Poppins"/>
          <w:color w:val="000000"/>
          <w:sz w:val="18"/>
          <w:szCs w:val="16"/>
        </w:rPr>
        <w:t>A callback is a function passed as an argument to another function</w:t>
      </w:r>
    </w:p>
    <w:p w:rsidR="00E949BC" w:rsidRPr="00E949BC" w:rsidRDefault="00E949BC" w:rsidP="00E949BC">
      <w:pPr>
        <w:pStyle w:val="NormalWeb"/>
        <w:spacing w:before="0" w:beforeAutospacing="0" w:after="0" w:afterAutospacing="0"/>
        <w:rPr>
          <w:rFonts w:ascii="Poppins" w:hAnsi="Poppins" w:cs="Poppins"/>
          <w:color w:val="000000"/>
          <w:sz w:val="18"/>
          <w:szCs w:val="16"/>
        </w:rPr>
      </w:pPr>
      <w:r w:rsidRPr="00E949BC">
        <w:rPr>
          <w:rFonts w:ascii="Poppins" w:hAnsi="Poppins" w:cs="Poppins"/>
          <w:color w:val="000000"/>
          <w:sz w:val="18"/>
          <w:szCs w:val="16"/>
        </w:rPr>
        <w:t>This technique allows a function to call another function</w:t>
      </w:r>
    </w:p>
    <w:p w:rsidR="00E949BC" w:rsidRPr="00E949BC" w:rsidRDefault="00E949BC" w:rsidP="00E949BC">
      <w:pPr>
        <w:pStyle w:val="NormalWeb"/>
        <w:spacing w:before="0" w:beforeAutospacing="0" w:after="0" w:afterAutospacing="0"/>
        <w:rPr>
          <w:rFonts w:ascii="Poppins" w:hAnsi="Poppins" w:cs="Poppins"/>
          <w:color w:val="000000"/>
          <w:sz w:val="18"/>
          <w:szCs w:val="16"/>
        </w:rPr>
      </w:pPr>
      <w:r w:rsidRPr="00E949BC">
        <w:rPr>
          <w:rFonts w:ascii="Poppins" w:hAnsi="Poppins" w:cs="Poppins"/>
          <w:color w:val="000000"/>
          <w:sz w:val="18"/>
          <w:szCs w:val="16"/>
        </w:rPr>
        <w:t>A callback function can run after another function has finished</w:t>
      </w:r>
    </w:p>
    <w:p w:rsidR="00E949BC" w:rsidRPr="00E949BC" w:rsidRDefault="00E949BC" w:rsidP="00E949BC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E949BC">
        <w:rPr>
          <w:rFonts w:ascii="Consolas" w:eastAsia="Times New Roman" w:hAnsi="Consolas" w:cs="Times New Roman"/>
          <w:color w:val="CCCCCC"/>
          <w:sz w:val="15"/>
          <w:szCs w:val="15"/>
        </w:rPr>
        <w:t> </w:t>
      </w:r>
      <w:r w:rsidRPr="00E949BC">
        <w:rPr>
          <w:rFonts w:ascii="Consolas" w:eastAsia="Times New Roman" w:hAnsi="Consolas" w:cs="Times New Roman"/>
          <w:color w:val="569CD6"/>
          <w:sz w:val="15"/>
          <w:szCs w:val="15"/>
        </w:rPr>
        <w:t>function</w:t>
      </w:r>
      <w:r w:rsidRPr="00E949BC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E949BC">
        <w:rPr>
          <w:rFonts w:ascii="Consolas" w:eastAsia="Times New Roman" w:hAnsi="Consolas" w:cs="Times New Roman"/>
          <w:color w:val="DCDCAA"/>
          <w:sz w:val="15"/>
          <w:szCs w:val="15"/>
        </w:rPr>
        <w:t>myDisplayer</w:t>
      </w:r>
      <w:r w:rsidRPr="00E949BC">
        <w:rPr>
          <w:rFonts w:ascii="Consolas" w:eastAsia="Times New Roman" w:hAnsi="Consolas" w:cs="Times New Roman"/>
          <w:color w:val="CCCCCC"/>
          <w:sz w:val="15"/>
          <w:szCs w:val="15"/>
        </w:rPr>
        <w:t>(</w:t>
      </w:r>
      <w:r w:rsidRPr="00E949BC">
        <w:rPr>
          <w:rFonts w:ascii="Consolas" w:eastAsia="Times New Roman" w:hAnsi="Consolas" w:cs="Times New Roman"/>
          <w:color w:val="9CDCFE"/>
          <w:sz w:val="15"/>
          <w:szCs w:val="15"/>
        </w:rPr>
        <w:t>some</w:t>
      </w:r>
      <w:r w:rsidRPr="00E949BC">
        <w:rPr>
          <w:rFonts w:ascii="Consolas" w:eastAsia="Times New Roman" w:hAnsi="Consolas" w:cs="Times New Roman"/>
          <w:color w:val="CCCCCC"/>
          <w:sz w:val="15"/>
          <w:szCs w:val="15"/>
        </w:rPr>
        <w:t>) {</w:t>
      </w:r>
    </w:p>
    <w:p w:rsidR="00E949BC" w:rsidRPr="00E949BC" w:rsidRDefault="00E949BC" w:rsidP="00E949BC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E949BC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</w:t>
      </w:r>
      <w:r w:rsidRPr="00E949BC">
        <w:rPr>
          <w:rFonts w:ascii="Consolas" w:eastAsia="Times New Roman" w:hAnsi="Consolas" w:cs="Times New Roman"/>
          <w:color w:val="9CDCFE"/>
          <w:sz w:val="15"/>
          <w:szCs w:val="15"/>
        </w:rPr>
        <w:t>console</w:t>
      </w:r>
      <w:r w:rsidRPr="00E949BC">
        <w:rPr>
          <w:rFonts w:ascii="Consolas" w:eastAsia="Times New Roman" w:hAnsi="Consolas" w:cs="Times New Roman"/>
          <w:color w:val="CCCCCC"/>
          <w:sz w:val="15"/>
          <w:szCs w:val="15"/>
        </w:rPr>
        <w:t>.</w:t>
      </w:r>
      <w:r w:rsidRPr="00E949BC">
        <w:rPr>
          <w:rFonts w:ascii="Consolas" w:eastAsia="Times New Roman" w:hAnsi="Consolas" w:cs="Times New Roman"/>
          <w:color w:val="DCDCAA"/>
          <w:sz w:val="15"/>
          <w:szCs w:val="15"/>
        </w:rPr>
        <w:t>log</w:t>
      </w:r>
      <w:r w:rsidRPr="00E949BC">
        <w:rPr>
          <w:rFonts w:ascii="Consolas" w:eastAsia="Times New Roman" w:hAnsi="Consolas" w:cs="Times New Roman"/>
          <w:color w:val="CCCCCC"/>
          <w:sz w:val="15"/>
          <w:szCs w:val="15"/>
        </w:rPr>
        <w:t>(</w:t>
      </w:r>
      <w:r w:rsidRPr="00E949BC">
        <w:rPr>
          <w:rFonts w:ascii="Consolas" w:eastAsia="Times New Roman" w:hAnsi="Consolas" w:cs="Times New Roman"/>
          <w:color w:val="9CDCFE"/>
          <w:sz w:val="15"/>
          <w:szCs w:val="15"/>
        </w:rPr>
        <w:t>some</w:t>
      </w:r>
      <w:r w:rsidRPr="00E949BC">
        <w:rPr>
          <w:rFonts w:ascii="Consolas" w:eastAsia="Times New Roman" w:hAnsi="Consolas" w:cs="Times New Roman"/>
          <w:color w:val="CCCCCC"/>
          <w:sz w:val="15"/>
          <w:szCs w:val="15"/>
        </w:rPr>
        <w:t>);</w:t>
      </w:r>
    </w:p>
    <w:p w:rsidR="00E949BC" w:rsidRPr="00E949BC" w:rsidRDefault="00E949BC" w:rsidP="00E949BC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E949BC">
        <w:rPr>
          <w:rFonts w:ascii="Consolas" w:eastAsia="Times New Roman" w:hAnsi="Consolas" w:cs="Times New Roman"/>
          <w:color w:val="CCCCCC"/>
          <w:sz w:val="15"/>
          <w:szCs w:val="15"/>
        </w:rPr>
        <w:t>  }</w:t>
      </w:r>
    </w:p>
    <w:p w:rsidR="00E949BC" w:rsidRPr="00E949BC" w:rsidRDefault="00E949BC" w:rsidP="00E949BC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E949BC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</w:t>
      </w:r>
    </w:p>
    <w:p w:rsidR="00E949BC" w:rsidRPr="00E949BC" w:rsidRDefault="00E949BC" w:rsidP="00E949BC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E949BC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</w:t>
      </w:r>
      <w:r w:rsidRPr="00E949BC">
        <w:rPr>
          <w:rFonts w:ascii="Consolas" w:eastAsia="Times New Roman" w:hAnsi="Consolas" w:cs="Times New Roman"/>
          <w:color w:val="569CD6"/>
          <w:sz w:val="15"/>
          <w:szCs w:val="15"/>
        </w:rPr>
        <w:t>function</w:t>
      </w:r>
      <w:r w:rsidRPr="00E949BC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E949BC">
        <w:rPr>
          <w:rFonts w:ascii="Consolas" w:eastAsia="Times New Roman" w:hAnsi="Consolas" w:cs="Times New Roman"/>
          <w:color w:val="DCDCAA"/>
          <w:sz w:val="15"/>
          <w:szCs w:val="15"/>
        </w:rPr>
        <w:t>myCalculator</w:t>
      </w:r>
      <w:r w:rsidRPr="00E949BC">
        <w:rPr>
          <w:rFonts w:ascii="Consolas" w:eastAsia="Times New Roman" w:hAnsi="Consolas" w:cs="Times New Roman"/>
          <w:color w:val="CCCCCC"/>
          <w:sz w:val="15"/>
          <w:szCs w:val="15"/>
        </w:rPr>
        <w:t>(</w:t>
      </w:r>
      <w:r w:rsidRPr="00E949BC">
        <w:rPr>
          <w:rFonts w:ascii="Consolas" w:eastAsia="Times New Roman" w:hAnsi="Consolas" w:cs="Times New Roman"/>
          <w:color w:val="9CDCFE"/>
          <w:sz w:val="15"/>
          <w:szCs w:val="15"/>
        </w:rPr>
        <w:t>num1</w:t>
      </w:r>
      <w:r w:rsidRPr="00E949BC">
        <w:rPr>
          <w:rFonts w:ascii="Consolas" w:eastAsia="Times New Roman" w:hAnsi="Consolas" w:cs="Times New Roman"/>
          <w:color w:val="CCCCCC"/>
          <w:sz w:val="15"/>
          <w:szCs w:val="15"/>
        </w:rPr>
        <w:t xml:space="preserve">, </w:t>
      </w:r>
      <w:r w:rsidRPr="00E949BC">
        <w:rPr>
          <w:rFonts w:ascii="Consolas" w:eastAsia="Times New Roman" w:hAnsi="Consolas" w:cs="Times New Roman"/>
          <w:color w:val="9CDCFE"/>
          <w:sz w:val="15"/>
          <w:szCs w:val="15"/>
        </w:rPr>
        <w:t>num2</w:t>
      </w:r>
      <w:r w:rsidRPr="00E949BC">
        <w:rPr>
          <w:rFonts w:ascii="Consolas" w:eastAsia="Times New Roman" w:hAnsi="Consolas" w:cs="Times New Roman"/>
          <w:color w:val="CCCCCC"/>
          <w:sz w:val="15"/>
          <w:szCs w:val="15"/>
        </w:rPr>
        <w:t xml:space="preserve">, </w:t>
      </w:r>
      <w:r w:rsidRPr="00E949BC">
        <w:rPr>
          <w:rFonts w:ascii="Consolas" w:eastAsia="Times New Roman" w:hAnsi="Consolas" w:cs="Times New Roman"/>
          <w:color w:val="9CDCFE"/>
          <w:sz w:val="15"/>
          <w:szCs w:val="15"/>
        </w:rPr>
        <w:t>myCallback</w:t>
      </w:r>
      <w:r w:rsidRPr="00E949BC">
        <w:rPr>
          <w:rFonts w:ascii="Consolas" w:eastAsia="Times New Roman" w:hAnsi="Consolas" w:cs="Times New Roman"/>
          <w:color w:val="CCCCCC"/>
          <w:sz w:val="15"/>
          <w:szCs w:val="15"/>
        </w:rPr>
        <w:t>) {</w:t>
      </w:r>
    </w:p>
    <w:p w:rsidR="00E949BC" w:rsidRPr="00E949BC" w:rsidRDefault="00E949BC" w:rsidP="00E949BC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E949BC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</w:t>
      </w:r>
      <w:r w:rsidRPr="00E949BC">
        <w:rPr>
          <w:rFonts w:ascii="Consolas" w:eastAsia="Times New Roman" w:hAnsi="Consolas" w:cs="Times New Roman"/>
          <w:color w:val="569CD6"/>
          <w:sz w:val="15"/>
          <w:szCs w:val="15"/>
        </w:rPr>
        <w:t>let</w:t>
      </w:r>
      <w:r w:rsidRPr="00E949BC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E949BC">
        <w:rPr>
          <w:rFonts w:ascii="Consolas" w:eastAsia="Times New Roman" w:hAnsi="Consolas" w:cs="Times New Roman"/>
          <w:color w:val="9CDCFE"/>
          <w:sz w:val="15"/>
          <w:szCs w:val="15"/>
        </w:rPr>
        <w:t>sum</w:t>
      </w:r>
      <w:r w:rsidRPr="00E949BC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E949BC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E949BC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E949BC">
        <w:rPr>
          <w:rFonts w:ascii="Consolas" w:eastAsia="Times New Roman" w:hAnsi="Consolas" w:cs="Times New Roman"/>
          <w:color w:val="9CDCFE"/>
          <w:sz w:val="15"/>
          <w:szCs w:val="15"/>
        </w:rPr>
        <w:t>num1</w:t>
      </w:r>
      <w:r w:rsidRPr="00E949BC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E949BC">
        <w:rPr>
          <w:rFonts w:ascii="Consolas" w:eastAsia="Times New Roman" w:hAnsi="Consolas" w:cs="Times New Roman"/>
          <w:color w:val="D4D4D4"/>
          <w:sz w:val="15"/>
          <w:szCs w:val="15"/>
        </w:rPr>
        <w:t>+</w:t>
      </w:r>
      <w:r w:rsidRPr="00E949BC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E949BC">
        <w:rPr>
          <w:rFonts w:ascii="Consolas" w:eastAsia="Times New Roman" w:hAnsi="Consolas" w:cs="Times New Roman"/>
          <w:color w:val="9CDCFE"/>
          <w:sz w:val="15"/>
          <w:szCs w:val="15"/>
        </w:rPr>
        <w:t>num2</w:t>
      </w:r>
      <w:r w:rsidRPr="00E949BC">
        <w:rPr>
          <w:rFonts w:ascii="Consolas" w:eastAsia="Times New Roman" w:hAnsi="Consolas" w:cs="Times New Roman"/>
          <w:color w:val="CCCCCC"/>
          <w:sz w:val="15"/>
          <w:szCs w:val="15"/>
        </w:rPr>
        <w:t>;</w:t>
      </w:r>
    </w:p>
    <w:p w:rsidR="00E949BC" w:rsidRPr="00E949BC" w:rsidRDefault="00E949BC" w:rsidP="00E949BC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E949BC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</w:t>
      </w:r>
      <w:r w:rsidRPr="00E949BC">
        <w:rPr>
          <w:rFonts w:ascii="Consolas" w:eastAsia="Times New Roman" w:hAnsi="Consolas" w:cs="Times New Roman"/>
          <w:color w:val="DCDCAA"/>
          <w:sz w:val="15"/>
          <w:szCs w:val="15"/>
        </w:rPr>
        <w:t>myCallback</w:t>
      </w:r>
      <w:r w:rsidRPr="00E949BC">
        <w:rPr>
          <w:rFonts w:ascii="Consolas" w:eastAsia="Times New Roman" w:hAnsi="Consolas" w:cs="Times New Roman"/>
          <w:color w:val="CCCCCC"/>
          <w:sz w:val="15"/>
          <w:szCs w:val="15"/>
        </w:rPr>
        <w:t>(</w:t>
      </w:r>
      <w:r w:rsidRPr="00E949BC">
        <w:rPr>
          <w:rFonts w:ascii="Consolas" w:eastAsia="Times New Roman" w:hAnsi="Consolas" w:cs="Times New Roman"/>
          <w:color w:val="9CDCFE"/>
          <w:sz w:val="15"/>
          <w:szCs w:val="15"/>
        </w:rPr>
        <w:t>sum</w:t>
      </w:r>
      <w:r w:rsidRPr="00E949BC">
        <w:rPr>
          <w:rFonts w:ascii="Consolas" w:eastAsia="Times New Roman" w:hAnsi="Consolas" w:cs="Times New Roman"/>
          <w:color w:val="CCCCCC"/>
          <w:sz w:val="15"/>
          <w:szCs w:val="15"/>
        </w:rPr>
        <w:t>);</w:t>
      </w:r>
    </w:p>
    <w:p w:rsidR="00E949BC" w:rsidRPr="00E949BC" w:rsidRDefault="00E949BC" w:rsidP="00E949BC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E949BC">
        <w:rPr>
          <w:rFonts w:ascii="Consolas" w:eastAsia="Times New Roman" w:hAnsi="Consolas" w:cs="Times New Roman"/>
          <w:color w:val="CCCCCC"/>
          <w:sz w:val="15"/>
          <w:szCs w:val="15"/>
        </w:rPr>
        <w:t>  }</w:t>
      </w:r>
    </w:p>
    <w:p w:rsidR="00E949BC" w:rsidRPr="00E949BC" w:rsidRDefault="00E949BC" w:rsidP="00E949BC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E949BC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</w:t>
      </w:r>
    </w:p>
    <w:p w:rsidR="00E949BC" w:rsidRPr="00E949BC" w:rsidRDefault="00E949BC" w:rsidP="00E949BC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E949BC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</w:t>
      </w:r>
      <w:r w:rsidRPr="00E949BC">
        <w:rPr>
          <w:rFonts w:ascii="Consolas" w:eastAsia="Times New Roman" w:hAnsi="Consolas" w:cs="Times New Roman"/>
          <w:color w:val="DCDCAA"/>
          <w:sz w:val="15"/>
          <w:szCs w:val="15"/>
        </w:rPr>
        <w:t>myCalculator</w:t>
      </w:r>
      <w:r w:rsidRPr="00E949BC">
        <w:rPr>
          <w:rFonts w:ascii="Consolas" w:eastAsia="Times New Roman" w:hAnsi="Consolas" w:cs="Times New Roman"/>
          <w:color w:val="CCCCCC"/>
          <w:sz w:val="15"/>
          <w:szCs w:val="15"/>
        </w:rPr>
        <w:t>(</w:t>
      </w:r>
      <w:r w:rsidRPr="00E949BC">
        <w:rPr>
          <w:rFonts w:ascii="Consolas" w:eastAsia="Times New Roman" w:hAnsi="Consolas" w:cs="Times New Roman"/>
          <w:color w:val="B5CEA8"/>
          <w:sz w:val="15"/>
          <w:szCs w:val="15"/>
        </w:rPr>
        <w:t>5</w:t>
      </w:r>
      <w:r w:rsidRPr="00E949BC">
        <w:rPr>
          <w:rFonts w:ascii="Consolas" w:eastAsia="Times New Roman" w:hAnsi="Consolas" w:cs="Times New Roman"/>
          <w:color w:val="CCCCCC"/>
          <w:sz w:val="15"/>
          <w:szCs w:val="15"/>
        </w:rPr>
        <w:t xml:space="preserve">, </w:t>
      </w:r>
      <w:r w:rsidRPr="00E949BC">
        <w:rPr>
          <w:rFonts w:ascii="Consolas" w:eastAsia="Times New Roman" w:hAnsi="Consolas" w:cs="Times New Roman"/>
          <w:color w:val="B5CEA8"/>
          <w:sz w:val="15"/>
          <w:szCs w:val="15"/>
        </w:rPr>
        <w:t>5</w:t>
      </w:r>
      <w:r w:rsidRPr="00E949BC">
        <w:rPr>
          <w:rFonts w:ascii="Consolas" w:eastAsia="Times New Roman" w:hAnsi="Consolas" w:cs="Times New Roman"/>
          <w:color w:val="CCCCCC"/>
          <w:sz w:val="15"/>
          <w:szCs w:val="15"/>
        </w:rPr>
        <w:t xml:space="preserve">, </w:t>
      </w:r>
      <w:r w:rsidRPr="00E949BC">
        <w:rPr>
          <w:rFonts w:ascii="Consolas" w:eastAsia="Times New Roman" w:hAnsi="Consolas" w:cs="Times New Roman"/>
          <w:color w:val="DCDCAA"/>
          <w:sz w:val="15"/>
          <w:szCs w:val="15"/>
        </w:rPr>
        <w:t>myDisplayer</w:t>
      </w:r>
      <w:r w:rsidRPr="00E949BC">
        <w:rPr>
          <w:rFonts w:ascii="Consolas" w:eastAsia="Times New Roman" w:hAnsi="Consolas" w:cs="Times New Roman"/>
          <w:color w:val="CCCCCC"/>
          <w:sz w:val="15"/>
          <w:szCs w:val="15"/>
        </w:rPr>
        <w:t>);</w:t>
      </w:r>
    </w:p>
    <w:p w:rsidR="00E949BC" w:rsidRPr="00E949BC" w:rsidRDefault="00E949BC" w:rsidP="00E949BC">
      <w:pPr>
        <w:pStyle w:val="NormalWeb"/>
        <w:spacing w:before="0" w:beforeAutospacing="0" w:after="0" w:afterAutospacing="0"/>
        <w:rPr>
          <w:rFonts w:ascii="Poppins" w:hAnsi="Poppins" w:cs="Poppins"/>
          <w:color w:val="000000"/>
          <w:sz w:val="18"/>
          <w:szCs w:val="16"/>
        </w:rPr>
      </w:pPr>
      <w:r w:rsidRPr="00E949BC">
        <w:rPr>
          <w:rFonts w:ascii="Poppins" w:hAnsi="Poppins" w:cs="Poppins"/>
          <w:color w:val="000000"/>
          <w:sz w:val="18"/>
          <w:szCs w:val="16"/>
        </w:rPr>
        <w:t>Right: myCalculator(5, 5, myDisplayer);</w:t>
      </w:r>
    </w:p>
    <w:p w:rsidR="00E949BC" w:rsidRPr="00E949BC" w:rsidRDefault="00E949BC" w:rsidP="00E949BC">
      <w:pPr>
        <w:pStyle w:val="NormalWeb"/>
        <w:spacing w:before="0" w:beforeAutospacing="0" w:after="0" w:afterAutospacing="0"/>
        <w:rPr>
          <w:rFonts w:ascii="Poppins" w:hAnsi="Poppins" w:cs="Poppins"/>
          <w:color w:val="000000"/>
          <w:sz w:val="18"/>
          <w:szCs w:val="16"/>
        </w:rPr>
      </w:pPr>
      <w:r w:rsidRPr="00E949BC">
        <w:rPr>
          <w:rFonts w:ascii="Poppins" w:hAnsi="Poppins" w:cs="Poppins"/>
          <w:color w:val="000000"/>
          <w:sz w:val="18"/>
          <w:szCs w:val="16"/>
        </w:rPr>
        <w:t>Wrong: </w:t>
      </w:r>
      <w:del w:id="0" w:author="Unknown">
        <w:r w:rsidRPr="00E949BC">
          <w:rPr>
            <w:rFonts w:ascii="Poppins" w:hAnsi="Poppins" w:cs="Poppins"/>
            <w:color w:val="000000"/>
            <w:sz w:val="18"/>
            <w:szCs w:val="16"/>
          </w:rPr>
          <w:delText>myCalculator(5, 5, myDisplayer())</w:delText>
        </w:r>
      </w:del>
      <w:r w:rsidRPr="00E949BC">
        <w:rPr>
          <w:rFonts w:ascii="Poppins" w:hAnsi="Poppins" w:cs="Poppins"/>
          <w:color w:val="000000"/>
          <w:sz w:val="18"/>
          <w:szCs w:val="16"/>
        </w:rPr>
        <w:t>;</w:t>
      </w:r>
    </w:p>
    <w:p w:rsidR="00E949BC" w:rsidRDefault="00E949BC" w:rsidP="00E949BC">
      <w:pPr>
        <w:spacing w:after="0" w:line="240" w:lineRule="auto"/>
        <w:rPr>
          <w:rFonts w:ascii="Poppins" w:hAnsi="Poppins" w:cs="Poppins"/>
          <w:sz w:val="32"/>
        </w:rPr>
      </w:pPr>
    </w:p>
    <w:p w:rsidR="00B6040C" w:rsidRPr="00B6040C" w:rsidRDefault="00B6040C" w:rsidP="00E949BC">
      <w:pPr>
        <w:spacing w:after="0" w:line="240" w:lineRule="auto"/>
        <w:rPr>
          <w:rFonts w:ascii="Poppins" w:hAnsi="Poppins" w:cs="Poppins"/>
          <w:b/>
        </w:rPr>
      </w:pPr>
      <w:r w:rsidRPr="00B6040C">
        <w:rPr>
          <w:rFonts w:ascii="Poppins" w:hAnsi="Poppins" w:cs="Poppins"/>
          <w:b/>
        </w:rPr>
        <w:t>Asynchrous</w:t>
      </w:r>
    </w:p>
    <w:p w:rsidR="00B6040C" w:rsidRPr="00B6040C" w:rsidRDefault="00B6040C" w:rsidP="00B6040C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B6040C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</w:t>
      </w:r>
      <w:r w:rsidRPr="00B6040C">
        <w:rPr>
          <w:rFonts w:ascii="Consolas" w:eastAsia="Times New Roman" w:hAnsi="Consolas" w:cs="Times New Roman"/>
          <w:color w:val="6A9955"/>
          <w:sz w:val="15"/>
          <w:szCs w:val="15"/>
        </w:rPr>
        <w:t>// Asynchrous</w:t>
      </w:r>
    </w:p>
    <w:p w:rsidR="00B6040C" w:rsidRPr="00B6040C" w:rsidRDefault="00B6040C" w:rsidP="00B6040C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B6040C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</w:t>
      </w:r>
      <w:r w:rsidRPr="00B6040C">
        <w:rPr>
          <w:rFonts w:ascii="Consolas" w:eastAsia="Times New Roman" w:hAnsi="Consolas" w:cs="Times New Roman"/>
          <w:color w:val="DCDCAA"/>
          <w:sz w:val="15"/>
          <w:szCs w:val="15"/>
        </w:rPr>
        <w:t>setTimeout</w:t>
      </w:r>
      <w:r w:rsidRPr="00B6040C">
        <w:rPr>
          <w:rFonts w:ascii="Consolas" w:eastAsia="Times New Roman" w:hAnsi="Consolas" w:cs="Times New Roman"/>
          <w:color w:val="CCCCCC"/>
          <w:sz w:val="15"/>
          <w:szCs w:val="15"/>
        </w:rPr>
        <w:t>(</w:t>
      </w:r>
      <w:r w:rsidRPr="00B6040C">
        <w:rPr>
          <w:rFonts w:ascii="Consolas" w:eastAsia="Times New Roman" w:hAnsi="Consolas" w:cs="Times New Roman"/>
          <w:color w:val="DCDCAA"/>
          <w:sz w:val="15"/>
          <w:szCs w:val="15"/>
        </w:rPr>
        <w:t>myFunction</w:t>
      </w:r>
      <w:r w:rsidRPr="00B6040C">
        <w:rPr>
          <w:rFonts w:ascii="Consolas" w:eastAsia="Times New Roman" w:hAnsi="Consolas" w:cs="Times New Roman"/>
          <w:color w:val="CCCCCC"/>
          <w:sz w:val="15"/>
          <w:szCs w:val="15"/>
        </w:rPr>
        <w:t xml:space="preserve">, </w:t>
      </w:r>
      <w:r w:rsidRPr="00B6040C">
        <w:rPr>
          <w:rFonts w:ascii="Consolas" w:eastAsia="Times New Roman" w:hAnsi="Consolas" w:cs="Times New Roman"/>
          <w:color w:val="B5CEA8"/>
          <w:sz w:val="15"/>
          <w:szCs w:val="15"/>
        </w:rPr>
        <w:t>3000</w:t>
      </w:r>
      <w:r w:rsidRPr="00B6040C">
        <w:rPr>
          <w:rFonts w:ascii="Consolas" w:eastAsia="Times New Roman" w:hAnsi="Consolas" w:cs="Times New Roman"/>
          <w:color w:val="CCCCCC"/>
          <w:sz w:val="15"/>
          <w:szCs w:val="15"/>
        </w:rPr>
        <w:t>);</w:t>
      </w:r>
    </w:p>
    <w:p w:rsidR="00B6040C" w:rsidRPr="00B6040C" w:rsidRDefault="00B6040C" w:rsidP="00B6040C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</w:p>
    <w:p w:rsidR="00B6040C" w:rsidRPr="00B6040C" w:rsidRDefault="00B6040C" w:rsidP="00B6040C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B6040C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</w:t>
      </w:r>
      <w:r w:rsidRPr="00B6040C">
        <w:rPr>
          <w:rFonts w:ascii="Consolas" w:eastAsia="Times New Roman" w:hAnsi="Consolas" w:cs="Times New Roman"/>
          <w:color w:val="569CD6"/>
          <w:sz w:val="15"/>
          <w:szCs w:val="15"/>
        </w:rPr>
        <w:t>function</w:t>
      </w:r>
      <w:r w:rsidRPr="00B6040C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B6040C">
        <w:rPr>
          <w:rFonts w:ascii="Consolas" w:eastAsia="Times New Roman" w:hAnsi="Consolas" w:cs="Times New Roman"/>
          <w:color w:val="DCDCAA"/>
          <w:sz w:val="15"/>
          <w:szCs w:val="15"/>
        </w:rPr>
        <w:t>myFunction</w:t>
      </w:r>
      <w:r w:rsidRPr="00B6040C">
        <w:rPr>
          <w:rFonts w:ascii="Consolas" w:eastAsia="Times New Roman" w:hAnsi="Consolas" w:cs="Times New Roman"/>
          <w:color w:val="CCCCCC"/>
          <w:sz w:val="15"/>
          <w:szCs w:val="15"/>
        </w:rPr>
        <w:t>() {</w:t>
      </w:r>
    </w:p>
    <w:p w:rsidR="00B6040C" w:rsidRPr="00B6040C" w:rsidRDefault="00B6040C" w:rsidP="00B6040C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B6040C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</w:t>
      </w:r>
      <w:r w:rsidRPr="00B6040C">
        <w:rPr>
          <w:rFonts w:ascii="Consolas" w:eastAsia="Times New Roman" w:hAnsi="Consolas" w:cs="Times New Roman"/>
          <w:color w:val="9CDCFE"/>
          <w:sz w:val="15"/>
          <w:szCs w:val="15"/>
        </w:rPr>
        <w:t>console</w:t>
      </w:r>
      <w:r w:rsidRPr="00B6040C">
        <w:rPr>
          <w:rFonts w:ascii="Consolas" w:eastAsia="Times New Roman" w:hAnsi="Consolas" w:cs="Times New Roman"/>
          <w:color w:val="CCCCCC"/>
          <w:sz w:val="15"/>
          <w:szCs w:val="15"/>
        </w:rPr>
        <w:t>.</w:t>
      </w:r>
      <w:r w:rsidRPr="00B6040C">
        <w:rPr>
          <w:rFonts w:ascii="Consolas" w:eastAsia="Times New Roman" w:hAnsi="Consolas" w:cs="Times New Roman"/>
          <w:color w:val="DCDCAA"/>
          <w:sz w:val="15"/>
          <w:szCs w:val="15"/>
        </w:rPr>
        <w:t>log</w:t>
      </w:r>
      <w:r w:rsidRPr="00B6040C">
        <w:rPr>
          <w:rFonts w:ascii="Consolas" w:eastAsia="Times New Roman" w:hAnsi="Consolas" w:cs="Times New Roman"/>
          <w:color w:val="CCCCCC"/>
          <w:sz w:val="15"/>
          <w:szCs w:val="15"/>
        </w:rPr>
        <w:t>(</w:t>
      </w:r>
      <w:r w:rsidRPr="00B6040C">
        <w:rPr>
          <w:rFonts w:ascii="Consolas" w:eastAsia="Times New Roman" w:hAnsi="Consolas" w:cs="Times New Roman"/>
          <w:color w:val="CE9178"/>
          <w:sz w:val="15"/>
          <w:szCs w:val="15"/>
        </w:rPr>
        <w:t>"I love You !!"</w:t>
      </w:r>
      <w:r w:rsidRPr="00B6040C">
        <w:rPr>
          <w:rFonts w:ascii="Consolas" w:eastAsia="Times New Roman" w:hAnsi="Consolas" w:cs="Times New Roman"/>
          <w:color w:val="CCCCCC"/>
          <w:sz w:val="15"/>
          <w:szCs w:val="15"/>
        </w:rPr>
        <w:t>);</w:t>
      </w:r>
    </w:p>
    <w:p w:rsidR="00B6040C" w:rsidRPr="00B6040C" w:rsidRDefault="00B6040C" w:rsidP="00B6040C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B6040C">
        <w:rPr>
          <w:rFonts w:ascii="Consolas" w:eastAsia="Times New Roman" w:hAnsi="Consolas" w:cs="Times New Roman"/>
          <w:color w:val="CCCCCC"/>
          <w:sz w:val="15"/>
          <w:szCs w:val="15"/>
        </w:rPr>
        <w:t>  }</w:t>
      </w:r>
    </w:p>
    <w:p w:rsidR="00B6040C" w:rsidRDefault="00B6040C" w:rsidP="00E949BC">
      <w:pPr>
        <w:spacing w:after="0" w:line="240" w:lineRule="auto"/>
        <w:rPr>
          <w:rFonts w:ascii="Poppins" w:hAnsi="Poppins" w:cs="Poppins"/>
          <w:sz w:val="32"/>
        </w:rPr>
      </w:pPr>
    </w:p>
    <w:p w:rsidR="00B6040C" w:rsidRDefault="00B6040C" w:rsidP="00E949BC">
      <w:pPr>
        <w:spacing w:after="0" w:line="240" w:lineRule="auto"/>
        <w:rPr>
          <w:rFonts w:ascii="Poppins" w:hAnsi="Poppins" w:cs="Poppins"/>
          <w:b/>
        </w:rPr>
      </w:pPr>
      <w:r>
        <w:rPr>
          <w:rFonts w:ascii="Poppins" w:hAnsi="Poppins" w:cs="Poppins"/>
          <w:b/>
        </w:rPr>
        <w:t>P</w:t>
      </w:r>
      <w:r w:rsidRPr="00B6040C">
        <w:rPr>
          <w:rFonts w:ascii="Poppins" w:hAnsi="Poppins" w:cs="Poppins"/>
          <w:b/>
        </w:rPr>
        <w:t>romise</w:t>
      </w:r>
    </w:p>
    <w:p w:rsidR="00B6040C" w:rsidRDefault="00B6040C" w:rsidP="00E949BC">
      <w:pPr>
        <w:spacing w:after="0" w:line="240" w:lineRule="auto"/>
        <w:rPr>
          <w:rFonts w:ascii="Poppins" w:hAnsi="Poppins" w:cs="Poppins"/>
        </w:rPr>
      </w:pPr>
      <w:r>
        <w:rPr>
          <w:rFonts w:ascii="Poppins" w:hAnsi="Poppins" w:cs="Poppins"/>
        </w:rPr>
        <w:t>A Promise is a javascript object that link producing code and consuming code</w:t>
      </w:r>
    </w:p>
    <w:p w:rsidR="00B6040C" w:rsidRDefault="00B6040C" w:rsidP="00E949BC">
      <w:pPr>
        <w:spacing w:after="0" w:line="240" w:lineRule="auto"/>
        <w:rPr>
          <w:rFonts w:ascii="Poppins" w:hAnsi="Poppins" w:cs="Poppins"/>
        </w:rPr>
      </w:pPr>
      <w:r>
        <w:rPr>
          <w:rFonts w:ascii="Poppins" w:hAnsi="Poppins" w:cs="Poppins"/>
        </w:rPr>
        <w:t xml:space="preserve">Promises object properties </w:t>
      </w:r>
    </w:p>
    <w:p w:rsidR="00B6040C" w:rsidRPr="00B6040C" w:rsidRDefault="00B6040C" w:rsidP="00B6040C">
      <w:pPr>
        <w:pStyle w:val="ListParagraph"/>
        <w:numPr>
          <w:ilvl w:val="0"/>
          <w:numId w:val="5"/>
        </w:numPr>
        <w:spacing w:after="0" w:line="240" w:lineRule="auto"/>
        <w:rPr>
          <w:rFonts w:ascii="Poppins" w:hAnsi="Poppins" w:cs="Poppins"/>
        </w:rPr>
      </w:pPr>
      <w:r w:rsidRPr="00B6040C">
        <w:rPr>
          <w:rFonts w:ascii="Poppins" w:hAnsi="Poppins" w:cs="Poppins"/>
        </w:rPr>
        <w:t>Pending</w:t>
      </w:r>
      <w:r>
        <w:rPr>
          <w:rFonts w:ascii="Poppins" w:hAnsi="Poppins" w:cs="Poppins"/>
        </w:rPr>
        <w:t xml:space="preserve">  =&gt; undefined</w:t>
      </w:r>
    </w:p>
    <w:p w:rsidR="00B6040C" w:rsidRPr="00B6040C" w:rsidRDefault="00B6040C" w:rsidP="00B6040C">
      <w:pPr>
        <w:pStyle w:val="ListParagraph"/>
        <w:numPr>
          <w:ilvl w:val="0"/>
          <w:numId w:val="5"/>
        </w:numPr>
        <w:spacing w:after="0" w:line="240" w:lineRule="auto"/>
        <w:rPr>
          <w:rFonts w:ascii="Poppins" w:hAnsi="Poppins" w:cs="Poppins"/>
        </w:rPr>
      </w:pPr>
      <w:r w:rsidRPr="00B6040C">
        <w:rPr>
          <w:rFonts w:ascii="Poppins" w:hAnsi="Poppins" w:cs="Poppins"/>
        </w:rPr>
        <w:t>Fuilfiled</w:t>
      </w:r>
      <w:r>
        <w:rPr>
          <w:rFonts w:ascii="Poppins" w:hAnsi="Poppins" w:cs="Poppins"/>
        </w:rPr>
        <w:t xml:space="preserve"> =&gt; a result value</w:t>
      </w:r>
    </w:p>
    <w:p w:rsidR="00B6040C" w:rsidRDefault="00B6040C" w:rsidP="00B6040C">
      <w:pPr>
        <w:pStyle w:val="ListParagraph"/>
        <w:numPr>
          <w:ilvl w:val="0"/>
          <w:numId w:val="5"/>
        </w:numPr>
        <w:spacing w:after="0" w:line="240" w:lineRule="auto"/>
        <w:rPr>
          <w:rFonts w:ascii="Poppins" w:hAnsi="Poppins" w:cs="Poppins"/>
        </w:rPr>
      </w:pPr>
      <w:r w:rsidRPr="00B6040C">
        <w:rPr>
          <w:rFonts w:ascii="Poppins" w:hAnsi="Poppins" w:cs="Poppins"/>
        </w:rPr>
        <w:t>Rejected</w:t>
      </w:r>
      <w:r w:rsidR="00964B43">
        <w:rPr>
          <w:rFonts w:ascii="Poppins" w:hAnsi="Poppins" w:cs="Poppins"/>
        </w:rPr>
        <w:t xml:space="preserve"> =&gt; an error object</w:t>
      </w:r>
    </w:p>
    <w:p w:rsidR="00710A2D" w:rsidRDefault="00710A2D" w:rsidP="00710A2D">
      <w:pPr>
        <w:pStyle w:val="ListParagraph"/>
        <w:spacing w:after="0" w:line="240" w:lineRule="auto"/>
        <w:rPr>
          <w:rFonts w:ascii="Poppins" w:hAnsi="Poppins" w:cs="Poppins"/>
        </w:rPr>
      </w:pPr>
    </w:p>
    <w:p w:rsidR="00B6040C" w:rsidRDefault="00710A2D" w:rsidP="00B6040C">
      <w:pPr>
        <w:spacing w:after="0" w:line="240" w:lineRule="auto"/>
        <w:rPr>
          <w:rFonts w:ascii="Poppins" w:hAnsi="Poppins" w:cs="Poppins"/>
          <w:b/>
        </w:rPr>
      </w:pPr>
      <w:r w:rsidRPr="00710A2D">
        <w:rPr>
          <w:rFonts w:ascii="Poppins" w:hAnsi="Poppins" w:cs="Poppins"/>
          <w:b/>
        </w:rPr>
        <w:t>Async Await</w:t>
      </w:r>
    </w:p>
    <w:p w:rsidR="00C81252" w:rsidRPr="00C81252" w:rsidRDefault="00C81252" w:rsidP="00C81252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C81252">
        <w:rPr>
          <w:rFonts w:ascii="Consolas" w:eastAsia="Times New Roman" w:hAnsi="Consolas" w:cs="Times New Roman"/>
          <w:color w:val="569CD6"/>
          <w:sz w:val="15"/>
          <w:szCs w:val="15"/>
        </w:rPr>
        <w:t>async</w:t>
      </w:r>
      <w:r w:rsidRPr="00C81252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C81252">
        <w:rPr>
          <w:rFonts w:ascii="Consolas" w:eastAsia="Times New Roman" w:hAnsi="Consolas" w:cs="Times New Roman"/>
          <w:color w:val="569CD6"/>
          <w:sz w:val="15"/>
          <w:szCs w:val="15"/>
        </w:rPr>
        <w:t>function</w:t>
      </w:r>
      <w:r w:rsidRPr="00C81252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C81252">
        <w:rPr>
          <w:rFonts w:ascii="Consolas" w:eastAsia="Times New Roman" w:hAnsi="Consolas" w:cs="Times New Roman"/>
          <w:color w:val="DCDCAA"/>
          <w:sz w:val="15"/>
          <w:szCs w:val="15"/>
        </w:rPr>
        <w:t>getFile</w:t>
      </w:r>
      <w:r w:rsidRPr="00C81252">
        <w:rPr>
          <w:rFonts w:ascii="Consolas" w:eastAsia="Times New Roman" w:hAnsi="Consolas" w:cs="Times New Roman"/>
          <w:color w:val="CCCCCC"/>
          <w:sz w:val="15"/>
          <w:szCs w:val="15"/>
        </w:rPr>
        <w:t>() {</w:t>
      </w:r>
    </w:p>
    <w:p w:rsidR="00C81252" w:rsidRPr="00C81252" w:rsidRDefault="00C81252" w:rsidP="00C81252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C81252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</w:t>
      </w:r>
      <w:r w:rsidRPr="00C81252">
        <w:rPr>
          <w:rFonts w:ascii="Consolas" w:eastAsia="Times New Roman" w:hAnsi="Consolas" w:cs="Times New Roman"/>
          <w:color w:val="569CD6"/>
          <w:sz w:val="15"/>
          <w:szCs w:val="15"/>
        </w:rPr>
        <w:t>let</w:t>
      </w:r>
      <w:r w:rsidRPr="00C81252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C81252">
        <w:rPr>
          <w:rFonts w:ascii="Consolas" w:eastAsia="Times New Roman" w:hAnsi="Consolas" w:cs="Times New Roman"/>
          <w:color w:val="9CDCFE"/>
          <w:sz w:val="15"/>
          <w:szCs w:val="15"/>
        </w:rPr>
        <w:t>myPromise</w:t>
      </w:r>
      <w:r w:rsidRPr="00C81252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C81252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C81252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C81252">
        <w:rPr>
          <w:rFonts w:ascii="Consolas" w:eastAsia="Times New Roman" w:hAnsi="Consolas" w:cs="Times New Roman"/>
          <w:color w:val="569CD6"/>
          <w:sz w:val="15"/>
          <w:szCs w:val="15"/>
        </w:rPr>
        <w:t>new</w:t>
      </w:r>
      <w:r w:rsidRPr="00C81252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C81252">
        <w:rPr>
          <w:rFonts w:ascii="Consolas" w:eastAsia="Times New Roman" w:hAnsi="Consolas" w:cs="Times New Roman"/>
          <w:color w:val="4EC9B0"/>
          <w:sz w:val="15"/>
          <w:szCs w:val="15"/>
        </w:rPr>
        <w:t>Promise</w:t>
      </w:r>
      <w:r w:rsidRPr="00C81252">
        <w:rPr>
          <w:rFonts w:ascii="Consolas" w:eastAsia="Times New Roman" w:hAnsi="Consolas" w:cs="Times New Roman"/>
          <w:color w:val="CCCCCC"/>
          <w:sz w:val="15"/>
          <w:szCs w:val="15"/>
        </w:rPr>
        <w:t>(</w:t>
      </w:r>
      <w:r w:rsidRPr="00C81252">
        <w:rPr>
          <w:rFonts w:ascii="Consolas" w:eastAsia="Times New Roman" w:hAnsi="Consolas" w:cs="Times New Roman"/>
          <w:color w:val="569CD6"/>
          <w:sz w:val="15"/>
          <w:szCs w:val="15"/>
        </w:rPr>
        <w:t>function</w:t>
      </w:r>
      <w:r w:rsidRPr="00C81252">
        <w:rPr>
          <w:rFonts w:ascii="Consolas" w:eastAsia="Times New Roman" w:hAnsi="Consolas" w:cs="Times New Roman"/>
          <w:color w:val="CCCCCC"/>
          <w:sz w:val="15"/>
          <w:szCs w:val="15"/>
        </w:rPr>
        <w:t>(</w:t>
      </w:r>
      <w:r w:rsidRPr="00C81252">
        <w:rPr>
          <w:rFonts w:ascii="Consolas" w:eastAsia="Times New Roman" w:hAnsi="Consolas" w:cs="Times New Roman"/>
          <w:color w:val="DCDCAA"/>
          <w:sz w:val="15"/>
          <w:szCs w:val="15"/>
        </w:rPr>
        <w:t>resolve</w:t>
      </w:r>
      <w:r w:rsidRPr="00C81252">
        <w:rPr>
          <w:rFonts w:ascii="Consolas" w:eastAsia="Times New Roman" w:hAnsi="Consolas" w:cs="Times New Roman"/>
          <w:color w:val="CCCCCC"/>
          <w:sz w:val="15"/>
          <w:szCs w:val="15"/>
        </w:rPr>
        <w:t>) {</w:t>
      </w:r>
    </w:p>
    <w:p w:rsidR="00C81252" w:rsidRPr="00C81252" w:rsidRDefault="00C81252" w:rsidP="00C81252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C81252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  </w:t>
      </w:r>
      <w:r w:rsidRPr="00C81252">
        <w:rPr>
          <w:rFonts w:ascii="Consolas" w:eastAsia="Times New Roman" w:hAnsi="Consolas" w:cs="Times New Roman"/>
          <w:color w:val="569CD6"/>
          <w:sz w:val="15"/>
          <w:szCs w:val="15"/>
        </w:rPr>
        <w:t>let</w:t>
      </w:r>
      <w:r w:rsidRPr="00C81252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C81252">
        <w:rPr>
          <w:rFonts w:ascii="Consolas" w:eastAsia="Times New Roman" w:hAnsi="Consolas" w:cs="Times New Roman"/>
          <w:color w:val="9CDCFE"/>
          <w:sz w:val="15"/>
          <w:szCs w:val="15"/>
        </w:rPr>
        <w:t>req</w:t>
      </w:r>
      <w:r w:rsidRPr="00C81252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C81252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C81252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C81252">
        <w:rPr>
          <w:rFonts w:ascii="Consolas" w:eastAsia="Times New Roman" w:hAnsi="Consolas" w:cs="Times New Roman"/>
          <w:color w:val="569CD6"/>
          <w:sz w:val="15"/>
          <w:szCs w:val="15"/>
        </w:rPr>
        <w:t>new</w:t>
      </w:r>
      <w:r w:rsidRPr="00C81252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C81252">
        <w:rPr>
          <w:rFonts w:ascii="Consolas" w:eastAsia="Times New Roman" w:hAnsi="Consolas" w:cs="Times New Roman"/>
          <w:color w:val="4EC9B0"/>
          <w:sz w:val="15"/>
          <w:szCs w:val="15"/>
        </w:rPr>
        <w:t>XMLHttpRequest</w:t>
      </w:r>
      <w:r w:rsidRPr="00C81252">
        <w:rPr>
          <w:rFonts w:ascii="Consolas" w:eastAsia="Times New Roman" w:hAnsi="Consolas" w:cs="Times New Roman"/>
          <w:color w:val="CCCCCC"/>
          <w:sz w:val="15"/>
          <w:szCs w:val="15"/>
        </w:rPr>
        <w:t>();</w:t>
      </w:r>
    </w:p>
    <w:p w:rsidR="00C81252" w:rsidRPr="00C81252" w:rsidRDefault="00C81252" w:rsidP="00C81252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C81252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  </w:t>
      </w:r>
      <w:r w:rsidRPr="00C81252">
        <w:rPr>
          <w:rFonts w:ascii="Consolas" w:eastAsia="Times New Roman" w:hAnsi="Consolas" w:cs="Times New Roman"/>
          <w:color w:val="9CDCFE"/>
          <w:sz w:val="15"/>
          <w:szCs w:val="15"/>
        </w:rPr>
        <w:t>req</w:t>
      </w:r>
      <w:r w:rsidRPr="00C81252">
        <w:rPr>
          <w:rFonts w:ascii="Consolas" w:eastAsia="Times New Roman" w:hAnsi="Consolas" w:cs="Times New Roman"/>
          <w:color w:val="CCCCCC"/>
          <w:sz w:val="15"/>
          <w:szCs w:val="15"/>
        </w:rPr>
        <w:t>.</w:t>
      </w:r>
      <w:r w:rsidRPr="00C81252">
        <w:rPr>
          <w:rFonts w:ascii="Consolas" w:eastAsia="Times New Roman" w:hAnsi="Consolas" w:cs="Times New Roman"/>
          <w:color w:val="DCDCAA"/>
          <w:sz w:val="15"/>
          <w:szCs w:val="15"/>
        </w:rPr>
        <w:t>open</w:t>
      </w:r>
      <w:r w:rsidRPr="00C81252">
        <w:rPr>
          <w:rFonts w:ascii="Consolas" w:eastAsia="Times New Roman" w:hAnsi="Consolas" w:cs="Times New Roman"/>
          <w:color w:val="CCCCCC"/>
          <w:sz w:val="15"/>
          <w:szCs w:val="15"/>
        </w:rPr>
        <w:t>(</w:t>
      </w:r>
      <w:r w:rsidRPr="00C81252">
        <w:rPr>
          <w:rFonts w:ascii="Consolas" w:eastAsia="Times New Roman" w:hAnsi="Consolas" w:cs="Times New Roman"/>
          <w:color w:val="CE9178"/>
          <w:sz w:val="15"/>
          <w:szCs w:val="15"/>
        </w:rPr>
        <w:t>'GET'</w:t>
      </w:r>
      <w:r w:rsidRPr="00C81252">
        <w:rPr>
          <w:rFonts w:ascii="Consolas" w:eastAsia="Times New Roman" w:hAnsi="Consolas" w:cs="Times New Roman"/>
          <w:color w:val="CCCCCC"/>
          <w:sz w:val="15"/>
          <w:szCs w:val="15"/>
        </w:rPr>
        <w:t xml:space="preserve">, </w:t>
      </w:r>
      <w:r w:rsidRPr="00C81252">
        <w:rPr>
          <w:rFonts w:ascii="Consolas" w:eastAsia="Times New Roman" w:hAnsi="Consolas" w:cs="Times New Roman"/>
          <w:color w:val="CE9178"/>
          <w:sz w:val="15"/>
          <w:szCs w:val="15"/>
        </w:rPr>
        <w:t>"mycar.html"</w:t>
      </w:r>
      <w:r w:rsidRPr="00C81252">
        <w:rPr>
          <w:rFonts w:ascii="Consolas" w:eastAsia="Times New Roman" w:hAnsi="Consolas" w:cs="Times New Roman"/>
          <w:color w:val="CCCCCC"/>
          <w:sz w:val="15"/>
          <w:szCs w:val="15"/>
        </w:rPr>
        <w:t>);</w:t>
      </w:r>
    </w:p>
    <w:p w:rsidR="00C81252" w:rsidRPr="00C81252" w:rsidRDefault="00C81252" w:rsidP="00C81252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C81252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  </w:t>
      </w:r>
      <w:r w:rsidRPr="00C81252">
        <w:rPr>
          <w:rFonts w:ascii="Consolas" w:eastAsia="Times New Roman" w:hAnsi="Consolas" w:cs="Times New Roman"/>
          <w:color w:val="9CDCFE"/>
          <w:sz w:val="15"/>
          <w:szCs w:val="15"/>
        </w:rPr>
        <w:t>req</w:t>
      </w:r>
      <w:r w:rsidRPr="00C81252">
        <w:rPr>
          <w:rFonts w:ascii="Consolas" w:eastAsia="Times New Roman" w:hAnsi="Consolas" w:cs="Times New Roman"/>
          <w:color w:val="CCCCCC"/>
          <w:sz w:val="15"/>
          <w:szCs w:val="15"/>
        </w:rPr>
        <w:t>.</w:t>
      </w:r>
      <w:r w:rsidRPr="00C81252">
        <w:rPr>
          <w:rFonts w:ascii="Consolas" w:eastAsia="Times New Roman" w:hAnsi="Consolas" w:cs="Times New Roman"/>
          <w:color w:val="DCDCAA"/>
          <w:sz w:val="15"/>
          <w:szCs w:val="15"/>
        </w:rPr>
        <w:t>onload</w:t>
      </w:r>
      <w:r w:rsidRPr="00C81252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C81252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C81252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C81252">
        <w:rPr>
          <w:rFonts w:ascii="Consolas" w:eastAsia="Times New Roman" w:hAnsi="Consolas" w:cs="Times New Roman"/>
          <w:color w:val="569CD6"/>
          <w:sz w:val="15"/>
          <w:szCs w:val="15"/>
        </w:rPr>
        <w:t>function</w:t>
      </w:r>
      <w:r w:rsidRPr="00C81252">
        <w:rPr>
          <w:rFonts w:ascii="Consolas" w:eastAsia="Times New Roman" w:hAnsi="Consolas" w:cs="Times New Roman"/>
          <w:color w:val="CCCCCC"/>
          <w:sz w:val="15"/>
          <w:szCs w:val="15"/>
        </w:rPr>
        <w:t>() {</w:t>
      </w:r>
    </w:p>
    <w:p w:rsidR="00C81252" w:rsidRPr="00C81252" w:rsidRDefault="00C81252" w:rsidP="00C81252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C81252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    </w:t>
      </w:r>
      <w:r w:rsidRPr="00C81252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C81252">
        <w:rPr>
          <w:rFonts w:ascii="Consolas" w:eastAsia="Times New Roman" w:hAnsi="Consolas" w:cs="Times New Roman"/>
          <w:color w:val="CCCCCC"/>
          <w:sz w:val="15"/>
          <w:szCs w:val="15"/>
        </w:rPr>
        <w:t xml:space="preserve"> (</w:t>
      </w:r>
      <w:r w:rsidRPr="00C81252">
        <w:rPr>
          <w:rFonts w:ascii="Consolas" w:eastAsia="Times New Roman" w:hAnsi="Consolas" w:cs="Times New Roman"/>
          <w:color w:val="9CDCFE"/>
          <w:sz w:val="15"/>
          <w:szCs w:val="15"/>
        </w:rPr>
        <w:t>req</w:t>
      </w:r>
      <w:r w:rsidRPr="00C81252">
        <w:rPr>
          <w:rFonts w:ascii="Consolas" w:eastAsia="Times New Roman" w:hAnsi="Consolas" w:cs="Times New Roman"/>
          <w:color w:val="CCCCCC"/>
          <w:sz w:val="15"/>
          <w:szCs w:val="15"/>
        </w:rPr>
        <w:t>.</w:t>
      </w:r>
      <w:r w:rsidRPr="00C81252">
        <w:rPr>
          <w:rFonts w:ascii="Consolas" w:eastAsia="Times New Roman" w:hAnsi="Consolas" w:cs="Times New Roman"/>
          <w:color w:val="4FC1FF"/>
          <w:sz w:val="15"/>
          <w:szCs w:val="15"/>
        </w:rPr>
        <w:t>status</w:t>
      </w:r>
      <w:r w:rsidRPr="00C81252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C81252">
        <w:rPr>
          <w:rFonts w:ascii="Consolas" w:eastAsia="Times New Roman" w:hAnsi="Consolas" w:cs="Times New Roman"/>
          <w:color w:val="D4D4D4"/>
          <w:sz w:val="15"/>
          <w:szCs w:val="15"/>
        </w:rPr>
        <w:t>==</w:t>
      </w:r>
      <w:r w:rsidRPr="00C81252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C81252">
        <w:rPr>
          <w:rFonts w:ascii="Consolas" w:eastAsia="Times New Roman" w:hAnsi="Consolas" w:cs="Times New Roman"/>
          <w:color w:val="B5CEA8"/>
          <w:sz w:val="15"/>
          <w:szCs w:val="15"/>
        </w:rPr>
        <w:t>200</w:t>
      </w:r>
      <w:r w:rsidRPr="00C81252">
        <w:rPr>
          <w:rFonts w:ascii="Consolas" w:eastAsia="Times New Roman" w:hAnsi="Consolas" w:cs="Times New Roman"/>
          <w:color w:val="CCCCCC"/>
          <w:sz w:val="15"/>
          <w:szCs w:val="15"/>
        </w:rPr>
        <w:t>) {</w:t>
      </w:r>
    </w:p>
    <w:p w:rsidR="00C81252" w:rsidRPr="00C81252" w:rsidRDefault="00C81252" w:rsidP="00C81252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C81252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      </w:t>
      </w:r>
      <w:r w:rsidRPr="00C81252">
        <w:rPr>
          <w:rFonts w:ascii="Consolas" w:eastAsia="Times New Roman" w:hAnsi="Consolas" w:cs="Times New Roman"/>
          <w:color w:val="DCDCAA"/>
          <w:sz w:val="15"/>
          <w:szCs w:val="15"/>
        </w:rPr>
        <w:t>resolve</w:t>
      </w:r>
      <w:r w:rsidRPr="00C81252">
        <w:rPr>
          <w:rFonts w:ascii="Consolas" w:eastAsia="Times New Roman" w:hAnsi="Consolas" w:cs="Times New Roman"/>
          <w:color w:val="CCCCCC"/>
          <w:sz w:val="15"/>
          <w:szCs w:val="15"/>
        </w:rPr>
        <w:t>(</w:t>
      </w:r>
      <w:r w:rsidRPr="00C81252">
        <w:rPr>
          <w:rFonts w:ascii="Consolas" w:eastAsia="Times New Roman" w:hAnsi="Consolas" w:cs="Times New Roman"/>
          <w:color w:val="9CDCFE"/>
          <w:sz w:val="15"/>
          <w:szCs w:val="15"/>
        </w:rPr>
        <w:t>req</w:t>
      </w:r>
      <w:r w:rsidRPr="00C81252">
        <w:rPr>
          <w:rFonts w:ascii="Consolas" w:eastAsia="Times New Roman" w:hAnsi="Consolas" w:cs="Times New Roman"/>
          <w:color w:val="CCCCCC"/>
          <w:sz w:val="15"/>
          <w:szCs w:val="15"/>
        </w:rPr>
        <w:t>.</w:t>
      </w:r>
      <w:r w:rsidRPr="00C81252">
        <w:rPr>
          <w:rFonts w:ascii="Consolas" w:eastAsia="Times New Roman" w:hAnsi="Consolas" w:cs="Times New Roman"/>
          <w:color w:val="4FC1FF"/>
          <w:sz w:val="15"/>
          <w:szCs w:val="15"/>
        </w:rPr>
        <w:t>response</w:t>
      </w:r>
      <w:r w:rsidRPr="00C81252">
        <w:rPr>
          <w:rFonts w:ascii="Consolas" w:eastAsia="Times New Roman" w:hAnsi="Consolas" w:cs="Times New Roman"/>
          <w:color w:val="CCCCCC"/>
          <w:sz w:val="15"/>
          <w:szCs w:val="15"/>
        </w:rPr>
        <w:t>);</w:t>
      </w:r>
    </w:p>
    <w:p w:rsidR="00C81252" w:rsidRPr="00C81252" w:rsidRDefault="00C81252" w:rsidP="00C81252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C81252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    } </w:t>
      </w:r>
      <w:r w:rsidRPr="00C81252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C81252">
        <w:rPr>
          <w:rFonts w:ascii="Consolas" w:eastAsia="Times New Roman" w:hAnsi="Consolas" w:cs="Times New Roman"/>
          <w:color w:val="CCCCCC"/>
          <w:sz w:val="15"/>
          <w:szCs w:val="15"/>
        </w:rPr>
        <w:t xml:space="preserve"> {</w:t>
      </w:r>
    </w:p>
    <w:p w:rsidR="00C81252" w:rsidRPr="00C81252" w:rsidRDefault="00C81252" w:rsidP="00C81252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C81252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      </w:t>
      </w:r>
      <w:r w:rsidRPr="00C81252">
        <w:rPr>
          <w:rFonts w:ascii="Consolas" w:eastAsia="Times New Roman" w:hAnsi="Consolas" w:cs="Times New Roman"/>
          <w:color w:val="DCDCAA"/>
          <w:sz w:val="15"/>
          <w:szCs w:val="15"/>
        </w:rPr>
        <w:t>resolve</w:t>
      </w:r>
      <w:r w:rsidRPr="00C81252">
        <w:rPr>
          <w:rFonts w:ascii="Consolas" w:eastAsia="Times New Roman" w:hAnsi="Consolas" w:cs="Times New Roman"/>
          <w:color w:val="CCCCCC"/>
          <w:sz w:val="15"/>
          <w:szCs w:val="15"/>
        </w:rPr>
        <w:t>(</w:t>
      </w:r>
      <w:r w:rsidRPr="00C81252">
        <w:rPr>
          <w:rFonts w:ascii="Consolas" w:eastAsia="Times New Roman" w:hAnsi="Consolas" w:cs="Times New Roman"/>
          <w:color w:val="CE9178"/>
          <w:sz w:val="15"/>
          <w:szCs w:val="15"/>
        </w:rPr>
        <w:t>"File not Found"</w:t>
      </w:r>
      <w:r w:rsidRPr="00C81252">
        <w:rPr>
          <w:rFonts w:ascii="Consolas" w:eastAsia="Times New Roman" w:hAnsi="Consolas" w:cs="Times New Roman"/>
          <w:color w:val="CCCCCC"/>
          <w:sz w:val="15"/>
          <w:szCs w:val="15"/>
        </w:rPr>
        <w:t>);</w:t>
      </w:r>
    </w:p>
    <w:p w:rsidR="00C81252" w:rsidRPr="00C81252" w:rsidRDefault="00C81252" w:rsidP="00C81252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C81252">
        <w:rPr>
          <w:rFonts w:ascii="Consolas" w:eastAsia="Times New Roman" w:hAnsi="Consolas" w:cs="Times New Roman"/>
          <w:color w:val="CCCCCC"/>
          <w:sz w:val="15"/>
          <w:szCs w:val="15"/>
        </w:rPr>
        <w:t>        }</w:t>
      </w:r>
    </w:p>
    <w:p w:rsidR="00C81252" w:rsidRPr="00C81252" w:rsidRDefault="00C81252" w:rsidP="00C81252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C81252">
        <w:rPr>
          <w:rFonts w:ascii="Consolas" w:eastAsia="Times New Roman" w:hAnsi="Consolas" w:cs="Times New Roman"/>
          <w:color w:val="CCCCCC"/>
          <w:sz w:val="15"/>
          <w:szCs w:val="15"/>
        </w:rPr>
        <w:t>      };</w:t>
      </w:r>
    </w:p>
    <w:p w:rsidR="00C81252" w:rsidRPr="00C81252" w:rsidRDefault="00C81252" w:rsidP="00C81252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C81252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  </w:t>
      </w:r>
      <w:r w:rsidRPr="00C81252">
        <w:rPr>
          <w:rFonts w:ascii="Consolas" w:eastAsia="Times New Roman" w:hAnsi="Consolas" w:cs="Times New Roman"/>
          <w:color w:val="9CDCFE"/>
          <w:sz w:val="15"/>
          <w:szCs w:val="15"/>
        </w:rPr>
        <w:t>req</w:t>
      </w:r>
      <w:r w:rsidRPr="00C81252">
        <w:rPr>
          <w:rFonts w:ascii="Consolas" w:eastAsia="Times New Roman" w:hAnsi="Consolas" w:cs="Times New Roman"/>
          <w:color w:val="CCCCCC"/>
          <w:sz w:val="15"/>
          <w:szCs w:val="15"/>
        </w:rPr>
        <w:t>.</w:t>
      </w:r>
      <w:r w:rsidRPr="00C81252">
        <w:rPr>
          <w:rFonts w:ascii="Consolas" w:eastAsia="Times New Roman" w:hAnsi="Consolas" w:cs="Times New Roman"/>
          <w:color w:val="DCDCAA"/>
          <w:sz w:val="15"/>
          <w:szCs w:val="15"/>
        </w:rPr>
        <w:t>send</w:t>
      </w:r>
      <w:r w:rsidRPr="00C81252">
        <w:rPr>
          <w:rFonts w:ascii="Consolas" w:eastAsia="Times New Roman" w:hAnsi="Consolas" w:cs="Times New Roman"/>
          <w:color w:val="CCCCCC"/>
          <w:sz w:val="15"/>
          <w:szCs w:val="15"/>
        </w:rPr>
        <w:t>();</w:t>
      </w:r>
    </w:p>
    <w:p w:rsidR="00C81252" w:rsidRPr="00C81252" w:rsidRDefault="00C81252" w:rsidP="00C81252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C81252">
        <w:rPr>
          <w:rFonts w:ascii="Consolas" w:eastAsia="Times New Roman" w:hAnsi="Consolas" w:cs="Times New Roman"/>
          <w:color w:val="CCCCCC"/>
          <w:sz w:val="15"/>
          <w:szCs w:val="15"/>
        </w:rPr>
        <w:t>    });</w:t>
      </w:r>
    </w:p>
    <w:p w:rsidR="00C81252" w:rsidRPr="00C81252" w:rsidRDefault="00C81252" w:rsidP="00C81252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C81252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</w:t>
      </w:r>
      <w:r w:rsidRPr="00C81252">
        <w:rPr>
          <w:rFonts w:ascii="Consolas" w:eastAsia="Times New Roman" w:hAnsi="Consolas" w:cs="Times New Roman"/>
          <w:color w:val="569CD6"/>
          <w:sz w:val="15"/>
          <w:szCs w:val="15"/>
        </w:rPr>
        <w:t>let</w:t>
      </w:r>
      <w:r w:rsidRPr="00C81252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C81252">
        <w:rPr>
          <w:rFonts w:ascii="Consolas" w:eastAsia="Times New Roman" w:hAnsi="Consolas" w:cs="Times New Roman"/>
          <w:color w:val="9CDCFE"/>
          <w:sz w:val="15"/>
          <w:szCs w:val="15"/>
        </w:rPr>
        <w:t>res</w:t>
      </w:r>
      <w:r w:rsidRPr="00C81252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C81252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C81252">
        <w:rPr>
          <w:rFonts w:ascii="Consolas" w:eastAsia="Times New Roman" w:hAnsi="Consolas" w:cs="Times New Roman"/>
          <w:color w:val="C586C0"/>
          <w:sz w:val="15"/>
          <w:szCs w:val="15"/>
        </w:rPr>
        <w:t>await</w:t>
      </w:r>
      <w:r w:rsidRPr="00C81252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C81252">
        <w:rPr>
          <w:rFonts w:ascii="Consolas" w:eastAsia="Times New Roman" w:hAnsi="Consolas" w:cs="Times New Roman"/>
          <w:color w:val="9CDCFE"/>
          <w:sz w:val="15"/>
          <w:szCs w:val="15"/>
        </w:rPr>
        <w:t>myPromise</w:t>
      </w:r>
      <w:r w:rsidRPr="00C81252">
        <w:rPr>
          <w:rFonts w:ascii="Consolas" w:eastAsia="Times New Roman" w:hAnsi="Consolas" w:cs="Times New Roman"/>
          <w:color w:val="CCCCCC"/>
          <w:sz w:val="15"/>
          <w:szCs w:val="15"/>
        </w:rPr>
        <w:t>;</w:t>
      </w:r>
    </w:p>
    <w:p w:rsidR="00C81252" w:rsidRPr="00C81252" w:rsidRDefault="00C81252" w:rsidP="00C81252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C81252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</w:t>
      </w:r>
      <w:r w:rsidRPr="00C81252">
        <w:rPr>
          <w:rFonts w:ascii="Consolas" w:eastAsia="Times New Roman" w:hAnsi="Consolas" w:cs="Times New Roman"/>
          <w:color w:val="9CDCFE"/>
          <w:sz w:val="15"/>
          <w:szCs w:val="15"/>
        </w:rPr>
        <w:t>console</w:t>
      </w:r>
      <w:r w:rsidRPr="00C81252">
        <w:rPr>
          <w:rFonts w:ascii="Consolas" w:eastAsia="Times New Roman" w:hAnsi="Consolas" w:cs="Times New Roman"/>
          <w:color w:val="CCCCCC"/>
          <w:sz w:val="15"/>
          <w:szCs w:val="15"/>
        </w:rPr>
        <w:t>.</w:t>
      </w:r>
      <w:r w:rsidRPr="00C81252">
        <w:rPr>
          <w:rFonts w:ascii="Consolas" w:eastAsia="Times New Roman" w:hAnsi="Consolas" w:cs="Times New Roman"/>
          <w:color w:val="DCDCAA"/>
          <w:sz w:val="15"/>
          <w:szCs w:val="15"/>
        </w:rPr>
        <w:t>log</w:t>
      </w:r>
      <w:r w:rsidRPr="00C81252">
        <w:rPr>
          <w:rFonts w:ascii="Consolas" w:eastAsia="Times New Roman" w:hAnsi="Consolas" w:cs="Times New Roman"/>
          <w:color w:val="CCCCCC"/>
          <w:sz w:val="15"/>
          <w:szCs w:val="15"/>
        </w:rPr>
        <w:t>(</w:t>
      </w:r>
      <w:r w:rsidRPr="00C81252">
        <w:rPr>
          <w:rFonts w:ascii="Consolas" w:eastAsia="Times New Roman" w:hAnsi="Consolas" w:cs="Times New Roman"/>
          <w:color w:val="9CDCFE"/>
          <w:sz w:val="15"/>
          <w:szCs w:val="15"/>
        </w:rPr>
        <w:t>res</w:t>
      </w:r>
      <w:r w:rsidRPr="00C81252">
        <w:rPr>
          <w:rFonts w:ascii="Consolas" w:eastAsia="Times New Roman" w:hAnsi="Consolas" w:cs="Times New Roman"/>
          <w:color w:val="CCCCCC"/>
          <w:sz w:val="15"/>
          <w:szCs w:val="15"/>
        </w:rPr>
        <w:t>);</w:t>
      </w:r>
    </w:p>
    <w:p w:rsidR="00C81252" w:rsidRPr="00C81252" w:rsidRDefault="00C81252" w:rsidP="00C81252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C81252">
        <w:rPr>
          <w:rFonts w:ascii="Consolas" w:eastAsia="Times New Roman" w:hAnsi="Consolas" w:cs="Times New Roman"/>
          <w:color w:val="CCCCCC"/>
          <w:sz w:val="15"/>
          <w:szCs w:val="15"/>
        </w:rPr>
        <w:t>  }</w:t>
      </w:r>
    </w:p>
    <w:p w:rsidR="00C81252" w:rsidRPr="00C81252" w:rsidRDefault="00C81252" w:rsidP="00C81252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C81252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</w:t>
      </w:r>
    </w:p>
    <w:p w:rsidR="00C81252" w:rsidRPr="00C81252" w:rsidRDefault="00C81252" w:rsidP="00C81252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C81252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</w:t>
      </w:r>
      <w:r w:rsidRPr="00C81252">
        <w:rPr>
          <w:rFonts w:ascii="Consolas" w:eastAsia="Times New Roman" w:hAnsi="Consolas" w:cs="Times New Roman"/>
          <w:color w:val="DCDCAA"/>
          <w:sz w:val="15"/>
          <w:szCs w:val="15"/>
        </w:rPr>
        <w:t>getFile</w:t>
      </w:r>
      <w:r w:rsidRPr="00C81252">
        <w:rPr>
          <w:rFonts w:ascii="Consolas" w:eastAsia="Times New Roman" w:hAnsi="Consolas" w:cs="Times New Roman"/>
          <w:color w:val="CCCCCC"/>
          <w:sz w:val="15"/>
          <w:szCs w:val="15"/>
        </w:rPr>
        <w:t>();</w:t>
      </w:r>
    </w:p>
    <w:p w:rsidR="00371D17" w:rsidRDefault="00371D17" w:rsidP="00371D17">
      <w:pPr>
        <w:spacing w:after="0" w:line="240" w:lineRule="auto"/>
        <w:rPr>
          <w:rFonts w:ascii="Consolas" w:hAnsi="Consolas" w:cs="Poppins"/>
          <w:sz w:val="18"/>
        </w:rPr>
      </w:pPr>
    </w:p>
    <w:p w:rsidR="00371D17" w:rsidRDefault="00371D17" w:rsidP="00371D17">
      <w:pPr>
        <w:spacing w:after="0" w:line="240" w:lineRule="auto"/>
        <w:rPr>
          <w:rFonts w:ascii="Consolas" w:hAnsi="Consolas" w:cs="Poppins"/>
          <w:sz w:val="18"/>
        </w:rPr>
      </w:pPr>
    </w:p>
    <w:p w:rsidR="00371D17" w:rsidRDefault="00371D17" w:rsidP="00371D17">
      <w:pPr>
        <w:spacing w:after="0" w:line="240" w:lineRule="auto"/>
        <w:rPr>
          <w:rFonts w:ascii="Consolas" w:hAnsi="Consolas" w:cs="Poppins"/>
          <w:sz w:val="18"/>
        </w:rPr>
      </w:pPr>
    </w:p>
    <w:p w:rsidR="00371D17" w:rsidRDefault="00371D17" w:rsidP="00371D17">
      <w:pPr>
        <w:spacing w:after="0" w:line="240" w:lineRule="auto"/>
        <w:rPr>
          <w:rFonts w:ascii="Consolas" w:hAnsi="Consolas" w:cs="Poppins"/>
          <w:sz w:val="18"/>
        </w:rPr>
      </w:pPr>
    </w:p>
    <w:p w:rsidR="00371D17" w:rsidRDefault="00371D17" w:rsidP="00371D17">
      <w:pPr>
        <w:spacing w:after="0" w:line="240" w:lineRule="auto"/>
        <w:rPr>
          <w:rFonts w:ascii="Consolas" w:hAnsi="Consolas" w:cs="Poppins"/>
          <w:sz w:val="18"/>
        </w:rPr>
      </w:pPr>
    </w:p>
    <w:p w:rsidR="00371D17" w:rsidRDefault="00371D17" w:rsidP="00371D17">
      <w:pPr>
        <w:spacing w:after="0" w:line="240" w:lineRule="auto"/>
        <w:rPr>
          <w:rFonts w:ascii="Consolas" w:hAnsi="Consolas" w:cs="Poppins"/>
          <w:sz w:val="18"/>
        </w:rPr>
      </w:pPr>
    </w:p>
    <w:p w:rsidR="00371D17" w:rsidRDefault="00371D17" w:rsidP="00371D17">
      <w:pPr>
        <w:spacing w:after="0" w:line="240" w:lineRule="auto"/>
        <w:rPr>
          <w:rFonts w:ascii="Consolas" w:hAnsi="Consolas" w:cs="Poppins"/>
          <w:sz w:val="18"/>
        </w:rPr>
      </w:pPr>
    </w:p>
    <w:p w:rsidR="00371D17" w:rsidRDefault="00371D17" w:rsidP="00371D17">
      <w:pPr>
        <w:spacing w:after="0" w:line="240" w:lineRule="auto"/>
        <w:rPr>
          <w:rFonts w:ascii="Consolas" w:hAnsi="Consolas" w:cs="Poppins"/>
          <w:sz w:val="18"/>
        </w:rPr>
      </w:pPr>
    </w:p>
    <w:p w:rsidR="00371D17" w:rsidRDefault="00371D17" w:rsidP="00371D17">
      <w:pPr>
        <w:spacing w:after="0" w:line="240" w:lineRule="auto"/>
        <w:rPr>
          <w:rFonts w:ascii="Consolas" w:hAnsi="Consolas" w:cs="Poppins"/>
          <w:sz w:val="18"/>
        </w:rPr>
      </w:pPr>
    </w:p>
    <w:p w:rsidR="00371D17" w:rsidRDefault="00371D17" w:rsidP="00371D17">
      <w:pPr>
        <w:spacing w:after="0" w:line="240" w:lineRule="auto"/>
        <w:rPr>
          <w:rFonts w:ascii="Consolas" w:hAnsi="Consolas" w:cs="Poppins"/>
          <w:sz w:val="18"/>
        </w:rPr>
      </w:pPr>
    </w:p>
    <w:p w:rsidR="00CE7C8B" w:rsidRDefault="00CE7C8B" w:rsidP="00371D17">
      <w:pPr>
        <w:spacing w:after="0" w:line="240" w:lineRule="auto"/>
        <w:rPr>
          <w:rFonts w:ascii="Consolas" w:hAnsi="Consolas" w:cs="Poppins"/>
          <w:sz w:val="18"/>
        </w:rPr>
      </w:pPr>
    </w:p>
    <w:p w:rsidR="00371D17" w:rsidRPr="00371D17" w:rsidRDefault="00371D17" w:rsidP="00371D17">
      <w:pPr>
        <w:spacing w:after="0" w:line="240" w:lineRule="auto"/>
        <w:rPr>
          <w:rFonts w:ascii="Consolas" w:hAnsi="Consolas" w:cs="Poppins"/>
          <w:sz w:val="18"/>
        </w:rPr>
      </w:pPr>
      <w:r w:rsidRPr="00371D17">
        <w:rPr>
          <w:rFonts w:ascii="Consolas" w:hAnsi="Consolas" w:cs="Poppins"/>
          <w:sz w:val="18"/>
        </w:rPr>
        <w:lastRenderedPageBreak/>
        <w:t>let promise = new Promise(function (resolve, reject) {</w:t>
      </w:r>
    </w:p>
    <w:p w:rsidR="00371D17" w:rsidRPr="00371D17" w:rsidRDefault="00371D17" w:rsidP="00371D17">
      <w:pPr>
        <w:spacing w:after="0" w:line="240" w:lineRule="auto"/>
        <w:rPr>
          <w:rFonts w:ascii="Consolas" w:hAnsi="Consolas" w:cs="Poppins"/>
          <w:sz w:val="18"/>
        </w:rPr>
      </w:pPr>
      <w:r w:rsidRPr="00371D17">
        <w:rPr>
          <w:rFonts w:ascii="Consolas" w:hAnsi="Consolas" w:cs="Poppins"/>
          <w:sz w:val="18"/>
        </w:rPr>
        <w:t xml:space="preserve">    setTimeout(function () {</w:t>
      </w:r>
    </w:p>
    <w:p w:rsidR="00371D17" w:rsidRPr="00371D17" w:rsidRDefault="00371D17" w:rsidP="00371D17">
      <w:pPr>
        <w:spacing w:after="0" w:line="240" w:lineRule="auto"/>
        <w:rPr>
          <w:rFonts w:ascii="Consolas" w:hAnsi="Consolas" w:cs="Poppins"/>
          <w:sz w:val="18"/>
        </w:rPr>
      </w:pPr>
      <w:r w:rsidRPr="00371D17">
        <w:rPr>
          <w:rFonts w:ascii="Consolas" w:hAnsi="Consolas" w:cs="Poppins"/>
          <w:sz w:val="18"/>
        </w:rPr>
        <w:t xml:space="preserve">    resolve('Promise resolved')}, 4000); </w:t>
      </w:r>
    </w:p>
    <w:p w:rsidR="00371D17" w:rsidRPr="00371D17" w:rsidRDefault="00371D17" w:rsidP="00371D17">
      <w:pPr>
        <w:spacing w:after="0" w:line="240" w:lineRule="auto"/>
        <w:rPr>
          <w:rFonts w:ascii="Consolas" w:hAnsi="Consolas" w:cs="Poppins"/>
          <w:sz w:val="18"/>
        </w:rPr>
      </w:pPr>
      <w:r w:rsidRPr="00371D17">
        <w:rPr>
          <w:rFonts w:ascii="Consolas" w:hAnsi="Consolas" w:cs="Poppins"/>
          <w:sz w:val="18"/>
        </w:rPr>
        <w:t>});</w:t>
      </w:r>
    </w:p>
    <w:p w:rsidR="00371D17" w:rsidRPr="00371D17" w:rsidRDefault="00371D17" w:rsidP="00371D17">
      <w:pPr>
        <w:spacing w:after="0" w:line="240" w:lineRule="auto"/>
        <w:rPr>
          <w:rFonts w:ascii="Consolas" w:hAnsi="Consolas" w:cs="Poppins"/>
          <w:sz w:val="18"/>
        </w:rPr>
      </w:pPr>
    </w:p>
    <w:p w:rsidR="00371D17" w:rsidRPr="00371D17" w:rsidRDefault="00371D17" w:rsidP="00371D17">
      <w:pPr>
        <w:spacing w:after="0" w:line="240" w:lineRule="auto"/>
        <w:rPr>
          <w:rFonts w:ascii="Consolas" w:hAnsi="Consolas" w:cs="Poppins"/>
          <w:sz w:val="18"/>
        </w:rPr>
      </w:pPr>
      <w:r w:rsidRPr="00371D17">
        <w:rPr>
          <w:rFonts w:ascii="Consolas" w:hAnsi="Consolas" w:cs="Poppins"/>
          <w:sz w:val="18"/>
        </w:rPr>
        <w:t>// async function</w:t>
      </w:r>
    </w:p>
    <w:p w:rsidR="00371D17" w:rsidRPr="00371D17" w:rsidRDefault="00371D17" w:rsidP="00371D17">
      <w:pPr>
        <w:spacing w:after="0" w:line="240" w:lineRule="auto"/>
        <w:rPr>
          <w:rFonts w:ascii="Consolas" w:hAnsi="Consolas" w:cs="Poppins"/>
          <w:sz w:val="18"/>
        </w:rPr>
      </w:pPr>
      <w:r w:rsidRPr="00371D17">
        <w:rPr>
          <w:rFonts w:ascii="Consolas" w:hAnsi="Consolas" w:cs="Poppins"/>
          <w:sz w:val="18"/>
        </w:rPr>
        <w:t>async function asyncFunc() {</w:t>
      </w:r>
    </w:p>
    <w:p w:rsidR="00371D17" w:rsidRPr="00371D17" w:rsidRDefault="00371D17" w:rsidP="00371D17">
      <w:pPr>
        <w:spacing w:after="0" w:line="240" w:lineRule="auto"/>
        <w:rPr>
          <w:rFonts w:ascii="Consolas" w:hAnsi="Consolas" w:cs="Poppins"/>
          <w:sz w:val="18"/>
        </w:rPr>
      </w:pPr>
    </w:p>
    <w:p w:rsidR="00371D17" w:rsidRPr="00371D17" w:rsidRDefault="00371D17" w:rsidP="00371D17">
      <w:pPr>
        <w:spacing w:after="0" w:line="240" w:lineRule="auto"/>
        <w:rPr>
          <w:rFonts w:ascii="Consolas" w:hAnsi="Consolas" w:cs="Poppins"/>
          <w:sz w:val="18"/>
        </w:rPr>
      </w:pPr>
      <w:r w:rsidRPr="00371D17">
        <w:rPr>
          <w:rFonts w:ascii="Consolas" w:hAnsi="Consolas" w:cs="Poppins"/>
          <w:sz w:val="18"/>
        </w:rPr>
        <w:t xml:space="preserve">    // wait until the promise resolves </w:t>
      </w:r>
    </w:p>
    <w:p w:rsidR="00371D17" w:rsidRPr="00371D17" w:rsidRDefault="00371D17" w:rsidP="00371D17">
      <w:pPr>
        <w:spacing w:after="0" w:line="240" w:lineRule="auto"/>
        <w:rPr>
          <w:rFonts w:ascii="Consolas" w:hAnsi="Consolas" w:cs="Poppins"/>
          <w:sz w:val="18"/>
        </w:rPr>
      </w:pPr>
      <w:r w:rsidRPr="00371D17">
        <w:rPr>
          <w:rFonts w:ascii="Consolas" w:hAnsi="Consolas" w:cs="Poppins"/>
          <w:sz w:val="18"/>
        </w:rPr>
        <w:t xml:space="preserve">    let result = await promise; </w:t>
      </w:r>
    </w:p>
    <w:p w:rsidR="00371D17" w:rsidRPr="00371D17" w:rsidRDefault="00371D17" w:rsidP="00371D17">
      <w:pPr>
        <w:spacing w:after="0" w:line="240" w:lineRule="auto"/>
        <w:rPr>
          <w:rFonts w:ascii="Consolas" w:hAnsi="Consolas" w:cs="Poppins"/>
          <w:sz w:val="18"/>
        </w:rPr>
      </w:pPr>
    </w:p>
    <w:p w:rsidR="00371D17" w:rsidRPr="00371D17" w:rsidRDefault="00371D17" w:rsidP="00371D17">
      <w:pPr>
        <w:spacing w:after="0" w:line="240" w:lineRule="auto"/>
        <w:rPr>
          <w:rFonts w:ascii="Consolas" w:hAnsi="Consolas" w:cs="Poppins"/>
          <w:sz w:val="18"/>
        </w:rPr>
      </w:pPr>
      <w:r w:rsidRPr="00371D17">
        <w:rPr>
          <w:rFonts w:ascii="Consolas" w:hAnsi="Consolas" w:cs="Poppins"/>
          <w:sz w:val="18"/>
        </w:rPr>
        <w:t xml:space="preserve">    console.log(result);</w:t>
      </w:r>
    </w:p>
    <w:p w:rsidR="00371D17" w:rsidRPr="00371D17" w:rsidRDefault="00371D17" w:rsidP="00371D17">
      <w:pPr>
        <w:spacing w:after="0" w:line="240" w:lineRule="auto"/>
        <w:rPr>
          <w:rFonts w:ascii="Consolas" w:hAnsi="Consolas" w:cs="Poppins"/>
          <w:sz w:val="18"/>
        </w:rPr>
      </w:pPr>
      <w:r w:rsidRPr="00371D17">
        <w:rPr>
          <w:rFonts w:ascii="Consolas" w:hAnsi="Consolas" w:cs="Poppins"/>
          <w:sz w:val="18"/>
        </w:rPr>
        <w:t xml:space="preserve">    console.log('hello');</w:t>
      </w:r>
    </w:p>
    <w:p w:rsidR="00371D17" w:rsidRPr="00371D17" w:rsidRDefault="00371D17" w:rsidP="00371D17">
      <w:pPr>
        <w:spacing w:after="0" w:line="240" w:lineRule="auto"/>
        <w:rPr>
          <w:rFonts w:ascii="Consolas" w:hAnsi="Consolas" w:cs="Poppins"/>
          <w:sz w:val="18"/>
        </w:rPr>
      </w:pPr>
      <w:r w:rsidRPr="00371D17">
        <w:rPr>
          <w:rFonts w:ascii="Consolas" w:hAnsi="Consolas" w:cs="Poppins"/>
          <w:sz w:val="18"/>
        </w:rPr>
        <w:t>}</w:t>
      </w:r>
    </w:p>
    <w:p w:rsidR="00371D17" w:rsidRPr="00371D17" w:rsidRDefault="00371D17" w:rsidP="00371D17">
      <w:pPr>
        <w:spacing w:after="0" w:line="240" w:lineRule="auto"/>
        <w:rPr>
          <w:rFonts w:ascii="Consolas" w:hAnsi="Consolas" w:cs="Poppins"/>
          <w:sz w:val="18"/>
        </w:rPr>
      </w:pPr>
    </w:p>
    <w:p w:rsidR="00371D17" w:rsidRPr="00371D17" w:rsidRDefault="00371D17" w:rsidP="00371D17">
      <w:pPr>
        <w:spacing w:after="0" w:line="240" w:lineRule="auto"/>
        <w:rPr>
          <w:rFonts w:ascii="Consolas" w:hAnsi="Consolas" w:cs="Poppins"/>
          <w:sz w:val="18"/>
        </w:rPr>
      </w:pPr>
      <w:r w:rsidRPr="00371D17">
        <w:rPr>
          <w:rFonts w:ascii="Consolas" w:hAnsi="Consolas" w:cs="Poppins"/>
          <w:sz w:val="18"/>
        </w:rPr>
        <w:t>// calling the async function</w:t>
      </w:r>
    </w:p>
    <w:p w:rsidR="00C81252" w:rsidRDefault="00371D17" w:rsidP="00371D17">
      <w:pPr>
        <w:spacing w:after="0" w:line="240" w:lineRule="auto"/>
        <w:rPr>
          <w:rFonts w:ascii="Consolas" w:hAnsi="Consolas" w:cs="Poppins"/>
          <w:sz w:val="18"/>
        </w:rPr>
      </w:pPr>
      <w:r w:rsidRPr="00371D17">
        <w:rPr>
          <w:rFonts w:ascii="Consolas" w:hAnsi="Consolas" w:cs="Poppins"/>
          <w:sz w:val="18"/>
        </w:rPr>
        <w:t>asyncFunc();</w:t>
      </w:r>
    </w:p>
    <w:p w:rsidR="00CE7C8B" w:rsidRDefault="00CE7C8B" w:rsidP="00371D17">
      <w:pPr>
        <w:spacing w:after="0" w:line="240" w:lineRule="auto"/>
        <w:rPr>
          <w:rFonts w:ascii="Consolas" w:hAnsi="Consolas" w:cs="Poppins"/>
          <w:sz w:val="18"/>
        </w:rPr>
      </w:pPr>
    </w:p>
    <w:p w:rsidR="00CE7C8B" w:rsidRDefault="005E4BFF" w:rsidP="00371D17">
      <w:pPr>
        <w:spacing w:after="0" w:line="240" w:lineRule="auto"/>
        <w:rPr>
          <w:rFonts w:ascii="Poppins" w:hAnsi="Poppins" w:cs="Poppins"/>
          <w:b/>
        </w:rPr>
      </w:pPr>
      <w:r w:rsidRPr="005E4BFF">
        <w:rPr>
          <w:rFonts w:ascii="Poppins" w:hAnsi="Poppins" w:cs="Poppins"/>
          <w:b/>
        </w:rPr>
        <w:t>Local</w:t>
      </w:r>
      <w:r>
        <w:rPr>
          <w:rFonts w:ascii="Poppins" w:hAnsi="Poppins" w:cs="Poppins"/>
          <w:b/>
        </w:rPr>
        <w:t xml:space="preserve"> S</w:t>
      </w:r>
      <w:r w:rsidRPr="005E4BFF">
        <w:rPr>
          <w:rFonts w:ascii="Poppins" w:hAnsi="Poppins" w:cs="Poppins"/>
          <w:b/>
        </w:rPr>
        <w:t>torage in JS</w:t>
      </w:r>
    </w:p>
    <w:p w:rsidR="005E4BFF" w:rsidRPr="005E4BFF" w:rsidRDefault="005E4BFF" w:rsidP="005E4BFF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5E4BFF">
        <w:rPr>
          <w:rFonts w:ascii="Consolas" w:eastAsia="Times New Roman" w:hAnsi="Consolas" w:cs="Times New Roman"/>
          <w:color w:val="6A9955"/>
          <w:sz w:val="15"/>
          <w:szCs w:val="15"/>
        </w:rPr>
        <w:t>// Storing data:</w:t>
      </w:r>
    </w:p>
    <w:p w:rsidR="005E4BFF" w:rsidRPr="005E4BFF" w:rsidRDefault="005E4BFF" w:rsidP="005E4BFF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5E4BFF">
        <w:rPr>
          <w:rFonts w:ascii="Consolas" w:eastAsia="Times New Roman" w:hAnsi="Consolas" w:cs="Times New Roman"/>
          <w:color w:val="569CD6"/>
          <w:sz w:val="15"/>
          <w:szCs w:val="15"/>
        </w:rPr>
        <w:t>const</w:t>
      </w:r>
      <w:r w:rsidRPr="005E4BFF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5E4BFF">
        <w:rPr>
          <w:rFonts w:ascii="Consolas" w:eastAsia="Times New Roman" w:hAnsi="Consolas" w:cs="Times New Roman"/>
          <w:color w:val="4FC1FF"/>
          <w:sz w:val="15"/>
          <w:szCs w:val="15"/>
        </w:rPr>
        <w:t>myObj</w:t>
      </w:r>
      <w:r w:rsidRPr="005E4BFF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5E4BFF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5E4BFF">
        <w:rPr>
          <w:rFonts w:ascii="Consolas" w:eastAsia="Times New Roman" w:hAnsi="Consolas" w:cs="Times New Roman"/>
          <w:color w:val="CCCCCC"/>
          <w:sz w:val="15"/>
          <w:szCs w:val="15"/>
        </w:rPr>
        <w:t xml:space="preserve"> {</w:t>
      </w:r>
      <w:r w:rsidRPr="005E4BFF">
        <w:rPr>
          <w:rFonts w:ascii="Consolas" w:eastAsia="Times New Roman" w:hAnsi="Consolas" w:cs="Times New Roman"/>
          <w:color w:val="9CDCFE"/>
          <w:sz w:val="15"/>
          <w:szCs w:val="15"/>
        </w:rPr>
        <w:t>name:</w:t>
      </w:r>
      <w:r w:rsidRPr="005E4BFF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5E4BFF">
        <w:rPr>
          <w:rFonts w:ascii="Consolas" w:eastAsia="Times New Roman" w:hAnsi="Consolas" w:cs="Times New Roman"/>
          <w:color w:val="CE9178"/>
          <w:sz w:val="15"/>
          <w:szCs w:val="15"/>
        </w:rPr>
        <w:t>"John"</w:t>
      </w:r>
      <w:r w:rsidRPr="005E4BFF">
        <w:rPr>
          <w:rFonts w:ascii="Consolas" w:eastAsia="Times New Roman" w:hAnsi="Consolas" w:cs="Times New Roman"/>
          <w:color w:val="CCCCCC"/>
          <w:sz w:val="15"/>
          <w:szCs w:val="15"/>
        </w:rPr>
        <w:t xml:space="preserve">, </w:t>
      </w:r>
      <w:r w:rsidRPr="005E4BFF">
        <w:rPr>
          <w:rFonts w:ascii="Consolas" w:eastAsia="Times New Roman" w:hAnsi="Consolas" w:cs="Times New Roman"/>
          <w:color w:val="9CDCFE"/>
          <w:sz w:val="15"/>
          <w:szCs w:val="15"/>
        </w:rPr>
        <w:t>age:</w:t>
      </w:r>
      <w:r w:rsidRPr="005E4BFF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5E4BFF">
        <w:rPr>
          <w:rFonts w:ascii="Consolas" w:eastAsia="Times New Roman" w:hAnsi="Consolas" w:cs="Times New Roman"/>
          <w:color w:val="B5CEA8"/>
          <w:sz w:val="15"/>
          <w:szCs w:val="15"/>
        </w:rPr>
        <w:t>31</w:t>
      </w:r>
      <w:r w:rsidRPr="005E4BFF">
        <w:rPr>
          <w:rFonts w:ascii="Consolas" w:eastAsia="Times New Roman" w:hAnsi="Consolas" w:cs="Times New Roman"/>
          <w:color w:val="CCCCCC"/>
          <w:sz w:val="15"/>
          <w:szCs w:val="15"/>
        </w:rPr>
        <w:t xml:space="preserve">, </w:t>
      </w:r>
      <w:r w:rsidRPr="005E4BFF">
        <w:rPr>
          <w:rFonts w:ascii="Consolas" w:eastAsia="Times New Roman" w:hAnsi="Consolas" w:cs="Times New Roman"/>
          <w:color w:val="9CDCFE"/>
          <w:sz w:val="15"/>
          <w:szCs w:val="15"/>
        </w:rPr>
        <w:t>city:</w:t>
      </w:r>
      <w:r w:rsidRPr="005E4BFF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5E4BFF">
        <w:rPr>
          <w:rFonts w:ascii="Consolas" w:eastAsia="Times New Roman" w:hAnsi="Consolas" w:cs="Times New Roman"/>
          <w:color w:val="CE9178"/>
          <w:sz w:val="15"/>
          <w:szCs w:val="15"/>
        </w:rPr>
        <w:t>"New York"</w:t>
      </w:r>
      <w:r w:rsidRPr="005E4BFF">
        <w:rPr>
          <w:rFonts w:ascii="Consolas" w:eastAsia="Times New Roman" w:hAnsi="Consolas" w:cs="Times New Roman"/>
          <w:color w:val="CCCCCC"/>
          <w:sz w:val="15"/>
          <w:szCs w:val="15"/>
        </w:rPr>
        <w:t>};</w:t>
      </w:r>
    </w:p>
    <w:p w:rsidR="005E4BFF" w:rsidRPr="005E4BFF" w:rsidRDefault="005E4BFF" w:rsidP="005E4BFF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5E4BFF">
        <w:rPr>
          <w:rFonts w:ascii="Consolas" w:eastAsia="Times New Roman" w:hAnsi="Consolas" w:cs="Times New Roman"/>
          <w:color w:val="569CD6"/>
          <w:sz w:val="15"/>
          <w:szCs w:val="15"/>
        </w:rPr>
        <w:t>const</w:t>
      </w:r>
      <w:r w:rsidRPr="005E4BFF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5E4BFF">
        <w:rPr>
          <w:rFonts w:ascii="Consolas" w:eastAsia="Times New Roman" w:hAnsi="Consolas" w:cs="Times New Roman"/>
          <w:color w:val="4FC1FF"/>
          <w:sz w:val="15"/>
          <w:szCs w:val="15"/>
        </w:rPr>
        <w:t>myJSON</w:t>
      </w:r>
      <w:r w:rsidRPr="005E4BFF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5E4BFF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5E4BFF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5E4BFF">
        <w:rPr>
          <w:rFonts w:ascii="Consolas" w:eastAsia="Times New Roman" w:hAnsi="Consolas" w:cs="Times New Roman"/>
          <w:color w:val="9CDCFE"/>
          <w:sz w:val="15"/>
          <w:szCs w:val="15"/>
        </w:rPr>
        <w:t>JSON</w:t>
      </w:r>
      <w:r w:rsidRPr="005E4BFF">
        <w:rPr>
          <w:rFonts w:ascii="Consolas" w:eastAsia="Times New Roman" w:hAnsi="Consolas" w:cs="Times New Roman"/>
          <w:color w:val="CCCCCC"/>
          <w:sz w:val="15"/>
          <w:szCs w:val="15"/>
        </w:rPr>
        <w:t>.</w:t>
      </w:r>
      <w:r w:rsidRPr="005E4BFF">
        <w:rPr>
          <w:rFonts w:ascii="Consolas" w:eastAsia="Times New Roman" w:hAnsi="Consolas" w:cs="Times New Roman"/>
          <w:color w:val="DCDCAA"/>
          <w:sz w:val="15"/>
          <w:szCs w:val="15"/>
        </w:rPr>
        <w:t>stringify</w:t>
      </w:r>
      <w:r w:rsidRPr="005E4BFF">
        <w:rPr>
          <w:rFonts w:ascii="Consolas" w:eastAsia="Times New Roman" w:hAnsi="Consolas" w:cs="Times New Roman"/>
          <w:color w:val="CCCCCC"/>
          <w:sz w:val="15"/>
          <w:szCs w:val="15"/>
        </w:rPr>
        <w:t>(</w:t>
      </w:r>
      <w:r w:rsidRPr="005E4BFF">
        <w:rPr>
          <w:rFonts w:ascii="Consolas" w:eastAsia="Times New Roman" w:hAnsi="Consolas" w:cs="Times New Roman"/>
          <w:color w:val="4FC1FF"/>
          <w:sz w:val="15"/>
          <w:szCs w:val="15"/>
        </w:rPr>
        <w:t>myObj</w:t>
      </w:r>
      <w:r w:rsidRPr="005E4BFF">
        <w:rPr>
          <w:rFonts w:ascii="Consolas" w:eastAsia="Times New Roman" w:hAnsi="Consolas" w:cs="Times New Roman"/>
          <w:color w:val="CCCCCC"/>
          <w:sz w:val="15"/>
          <w:szCs w:val="15"/>
        </w:rPr>
        <w:t>);</w:t>
      </w:r>
    </w:p>
    <w:p w:rsidR="005E4BFF" w:rsidRPr="005E4BFF" w:rsidRDefault="005E4BFF" w:rsidP="005E4BFF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5E4BFF">
        <w:rPr>
          <w:rFonts w:ascii="Consolas" w:eastAsia="Times New Roman" w:hAnsi="Consolas" w:cs="Times New Roman"/>
          <w:color w:val="9CDCFE"/>
          <w:sz w:val="15"/>
          <w:szCs w:val="15"/>
        </w:rPr>
        <w:t>localStorage</w:t>
      </w:r>
      <w:r w:rsidRPr="005E4BFF">
        <w:rPr>
          <w:rFonts w:ascii="Consolas" w:eastAsia="Times New Roman" w:hAnsi="Consolas" w:cs="Times New Roman"/>
          <w:color w:val="CCCCCC"/>
          <w:sz w:val="15"/>
          <w:szCs w:val="15"/>
        </w:rPr>
        <w:t>.</w:t>
      </w:r>
      <w:r w:rsidRPr="005E4BFF">
        <w:rPr>
          <w:rFonts w:ascii="Consolas" w:eastAsia="Times New Roman" w:hAnsi="Consolas" w:cs="Times New Roman"/>
          <w:color w:val="DCDCAA"/>
          <w:sz w:val="15"/>
          <w:szCs w:val="15"/>
        </w:rPr>
        <w:t>setItem</w:t>
      </w:r>
      <w:r w:rsidRPr="005E4BFF">
        <w:rPr>
          <w:rFonts w:ascii="Consolas" w:eastAsia="Times New Roman" w:hAnsi="Consolas" w:cs="Times New Roman"/>
          <w:color w:val="CCCCCC"/>
          <w:sz w:val="15"/>
          <w:szCs w:val="15"/>
        </w:rPr>
        <w:t>(</w:t>
      </w:r>
      <w:r w:rsidRPr="005E4BFF">
        <w:rPr>
          <w:rFonts w:ascii="Consolas" w:eastAsia="Times New Roman" w:hAnsi="Consolas" w:cs="Times New Roman"/>
          <w:color w:val="CE9178"/>
          <w:sz w:val="15"/>
          <w:szCs w:val="15"/>
        </w:rPr>
        <w:t>"testJSON"</w:t>
      </w:r>
      <w:r w:rsidRPr="005E4BFF">
        <w:rPr>
          <w:rFonts w:ascii="Consolas" w:eastAsia="Times New Roman" w:hAnsi="Consolas" w:cs="Times New Roman"/>
          <w:color w:val="CCCCCC"/>
          <w:sz w:val="15"/>
          <w:szCs w:val="15"/>
        </w:rPr>
        <w:t xml:space="preserve">, </w:t>
      </w:r>
      <w:r w:rsidRPr="005E4BFF">
        <w:rPr>
          <w:rFonts w:ascii="Consolas" w:eastAsia="Times New Roman" w:hAnsi="Consolas" w:cs="Times New Roman"/>
          <w:color w:val="4FC1FF"/>
          <w:sz w:val="15"/>
          <w:szCs w:val="15"/>
        </w:rPr>
        <w:t>myJSON</w:t>
      </w:r>
      <w:r w:rsidRPr="005E4BFF">
        <w:rPr>
          <w:rFonts w:ascii="Consolas" w:eastAsia="Times New Roman" w:hAnsi="Consolas" w:cs="Times New Roman"/>
          <w:color w:val="CCCCCC"/>
          <w:sz w:val="15"/>
          <w:szCs w:val="15"/>
        </w:rPr>
        <w:t>);</w:t>
      </w:r>
    </w:p>
    <w:p w:rsidR="005E4BFF" w:rsidRPr="005E4BFF" w:rsidRDefault="005E4BFF" w:rsidP="005E4BFF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</w:p>
    <w:p w:rsidR="005E4BFF" w:rsidRPr="005E4BFF" w:rsidRDefault="005E4BFF" w:rsidP="005E4BFF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5E4BFF">
        <w:rPr>
          <w:rFonts w:ascii="Consolas" w:eastAsia="Times New Roman" w:hAnsi="Consolas" w:cs="Times New Roman"/>
          <w:color w:val="6A9955"/>
          <w:sz w:val="15"/>
          <w:szCs w:val="15"/>
        </w:rPr>
        <w:t>// Retrieving data:</w:t>
      </w:r>
    </w:p>
    <w:p w:rsidR="005E4BFF" w:rsidRPr="005E4BFF" w:rsidRDefault="005E4BFF" w:rsidP="005E4BFF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5E4BFF">
        <w:rPr>
          <w:rFonts w:ascii="Consolas" w:eastAsia="Times New Roman" w:hAnsi="Consolas" w:cs="Times New Roman"/>
          <w:color w:val="569CD6"/>
          <w:sz w:val="15"/>
          <w:szCs w:val="15"/>
        </w:rPr>
        <w:t>let</w:t>
      </w:r>
      <w:r w:rsidRPr="005E4BFF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5E4BFF">
        <w:rPr>
          <w:rFonts w:ascii="Consolas" w:eastAsia="Times New Roman" w:hAnsi="Consolas" w:cs="Times New Roman"/>
          <w:color w:val="9CDCFE"/>
          <w:sz w:val="15"/>
          <w:szCs w:val="15"/>
        </w:rPr>
        <w:t>text16</w:t>
      </w:r>
      <w:r w:rsidRPr="005E4BFF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5E4BFF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5E4BFF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5E4BFF">
        <w:rPr>
          <w:rFonts w:ascii="Consolas" w:eastAsia="Times New Roman" w:hAnsi="Consolas" w:cs="Times New Roman"/>
          <w:color w:val="9CDCFE"/>
          <w:sz w:val="15"/>
          <w:szCs w:val="15"/>
        </w:rPr>
        <w:t>localStorage</w:t>
      </w:r>
      <w:r w:rsidRPr="005E4BFF">
        <w:rPr>
          <w:rFonts w:ascii="Consolas" w:eastAsia="Times New Roman" w:hAnsi="Consolas" w:cs="Times New Roman"/>
          <w:color w:val="CCCCCC"/>
          <w:sz w:val="15"/>
          <w:szCs w:val="15"/>
        </w:rPr>
        <w:t>.</w:t>
      </w:r>
      <w:r w:rsidRPr="005E4BFF">
        <w:rPr>
          <w:rFonts w:ascii="Consolas" w:eastAsia="Times New Roman" w:hAnsi="Consolas" w:cs="Times New Roman"/>
          <w:color w:val="DCDCAA"/>
          <w:sz w:val="15"/>
          <w:szCs w:val="15"/>
        </w:rPr>
        <w:t>getItem</w:t>
      </w:r>
      <w:r w:rsidRPr="005E4BFF">
        <w:rPr>
          <w:rFonts w:ascii="Consolas" w:eastAsia="Times New Roman" w:hAnsi="Consolas" w:cs="Times New Roman"/>
          <w:color w:val="CCCCCC"/>
          <w:sz w:val="15"/>
          <w:szCs w:val="15"/>
        </w:rPr>
        <w:t>(</w:t>
      </w:r>
      <w:r w:rsidRPr="005E4BFF">
        <w:rPr>
          <w:rFonts w:ascii="Consolas" w:eastAsia="Times New Roman" w:hAnsi="Consolas" w:cs="Times New Roman"/>
          <w:color w:val="CE9178"/>
          <w:sz w:val="15"/>
          <w:szCs w:val="15"/>
        </w:rPr>
        <w:t>"testJSON"</w:t>
      </w:r>
      <w:r w:rsidRPr="005E4BFF">
        <w:rPr>
          <w:rFonts w:ascii="Consolas" w:eastAsia="Times New Roman" w:hAnsi="Consolas" w:cs="Times New Roman"/>
          <w:color w:val="CCCCCC"/>
          <w:sz w:val="15"/>
          <w:szCs w:val="15"/>
        </w:rPr>
        <w:t>);</w:t>
      </w:r>
    </w:p>
    <w:p w:rsidR="005E4BFF" w:rsidRPr="005E4BFF" w:rsidRDefault="005E4BFF" w:rsidP="005E4BFF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5E4BFF">
        <w:rPr>
          <w:rFonts w:ascii="Consolas" w:eastAsia="Times New Roman" w:hAnsi="Consolas" w:cs="Times New Roman"/>
          <w:color w:val="569CD6"/>
          <w:sz w:val="15"/>
          <w:szCs w:val="15"/>
        </w:rPr>
        <w:t>let</w:t>
      </w:r>
      <w:r w:rsidRPr="005E4BFF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5E4BFF">
        <w:rPr>
          <w:rFonts w:ascii="Consolas" w:eastAsia="Times New Roman" w:hAnsi="Consolas" w:cs="Times New Roman"/>
          <w:color w:val="9CDCFE"/>
          <w:sz w:val="15"/>
          <w:szCs w:val="15"/>
        </w:rPr>
        <w:t>obj</w:t>
      </w:r>
      <w:r w:rsidRPr="005E4BFF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5E4BFF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5E4BFF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5E4BFF">
        <w:rPr>
          <w:rFonts w:ascii="Consolas" w:eastAsia="Times New Roman" w:hAnsi="Consolas" w:cs="Times New Roman"/>
          <w:color w:val="9CDCFE"/>
          <w:sz w:val="15"/>
          <w:szCs w:val="15"/>
        </w:rPr>
        <w:t>JSON</w:t>
      </w:r>
      <w:r w:rsidRPr="005E4BFF">
        <w:rPr>
          <w:rFonts w:ascii="Consolas" w:eastAsia="Times New Roman" w:hAnsi="Consolas" w:cs="Times New Roman"/>
          <w:color w:val="CCCCCC"/>
          <w:sz w:val="15"/>
          <w:szCs w:val="15"/>
        </w:rPr>
        <w:t>.</w:t>
      </w:r>
      <w:r w:rsidRPr="005E4BFF">
        <w:rPr>
          <w:rFonts w:ascii="Consolas" w:eastAsia="Times New Roman" w:hAnsi="Consolas" w:cs="Times New Roman"/>
          <w:color w:val="DCDCAA"/>
          <w:sz w:val="15"/>
          <w:szCs w:val="15"/>
        </w:rPr>
        <w:t>parse</w:t>
      </w:r>
      <w:r w:rsidRPr="005E4BFF">
        <w:rPr>
          <w:rFonts w:ascii="Consolas" w:eastAsia="Times New Roman" w:hAnsi="Consolas" w:cs="Times New Roman"/>
          <w:color w:val="CCCCCC"/>
          <w:sz w:val="15"/>
          <w:szCs w:val="15"/>
        </w:rPr>
        <w:t>(</w:t>
      </w:r>
      <w:r w:rsidRPr="005E4BFF">
        <w:rPr>
          <w:rFonts w:ascii="Consolas" w:eastAsia="Times New Roman" w:hAnsi="Consolas" w:cs="Times New Roman"/>
          <w:color w:val="9CDCFE"/>
          <w:sz w:val="15"/>
          <w:szCs w:val="15"/>
        </w:rPr>
        <w:t>text16</w:t>
      </w:r>
      <w:r w:rsidRPr="005E4BFF">
        <w:rPr>
          <w:rFonts w:ascii="Consolas" w:eastAsia="Times New Roman" w:hAnsi="Consolas" w:cs="Times New Roman"/>
          <w:color w:val="CCCCCC"/>
          <w:sz w:val="15"/>
          <w:szCs w:val="15"/>
        </w:rPr>
        <w:t>);</w:t>
      </w:r>
    </w:p>
    <w:p w:rsidR="005E4BFF" w:rsidRPr="005E4BFF" w:rsidRDefault="005E4BFF" w:rsidP="005E4BFF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5E4BFF">
        <w:rPr>
          <w:rFonts w:ascii="Consolas" w:eastAsia="Times New Roman" w:hAnsi="Consolas" w:cs="Times New Roman"/>
          <w:color w:val="9CDCFE"/>
          <w:sz w:val="15"/>
          <w:szCs w:val="15"/>
        </w:rPr>
        <w:t>document</w:t>
      </w:r>
      <w:r w:rsidRPr="005E4BFF">
        <w:rPr>
          <w:rFonts w:ascii="Consolas" w:eastAsia="Times New Roman" w:hAnsi="Consolas" w:cs="Times New Roman"/>
          <w:color w:val="CCCCCC"/>
          <w:sz w:val="15"/>
          <w:szCs w:val="15"/>
        </w:rPr>
        <w:t>.</w:t>
      </w:r>
      <w:r w:rsidRPr="005E4BFF">
        <w:rPr>
          <w:rFonts w:ascii="Consolas" w:eastAsia="Times New Roman" w:hAnsi="Consolas" w:cs="Times New Roman"/>
          <w:color w:val="DCDCAA"/>
          <w:sz w:val="15"/>
          <w:szCs w:val="15"/>
        </w:rPr>
        <w:t>getElementById</w:t>
      </w:r>
      <w:r w:rsidRPr="005E4BFF">
        <w:rPr>
          <w:rFonts w:ascii="Consolas" w:eastAsia="Times New Roman" w:hAnsi="Consolas" w:cs="Times New Roman"/>
          <w:color w:val="CCCCCC"/>
          <w:sz w:val="15"/>
          <w:szCs w:val="15"/>
        </w:rPr>
        <w:t>(</w:t>
      </w:r>
      <w:r w:rsidRPr="005E4BFF">
        <w:rPr>
          <w:rFonts w:ascii="Consolas" w:eastAsia="Times New Roman" w:hAnsi="Consolas" w:cs="Times New Roman"/>
          <w:color w:val="CE9178"/>
          <w:sz w:val="15"/>
          <w:szCs w:val="15"/>
        </w:rPr>
        <w:t>"demo1"</w:t>
      </w:r>
      <w:r w:rsidRPr="005E4BFF">
        <w:rPr>
          <w:rFonts w:ascii="Consolas" w:eastAsia="Times New Roman" w:hAnsi="Consolas" w:cs="Times New Roman"/>
          <w:color w:val="CCCCCC"/>
          <w:sz w:val="15"/>
          <w:szCs w:val="15"/>
        </w:rPr>
        <w:t>).</w:t>
      </w:r>
      <w:r w:rsidRPr="005E4BFF">
        <w:rPr>
          <w:rFonts w:ascii="Consolas" w:eastAsia="Times New Roman" w:hAnsi="Consolas" w:cs="Times New Roman"/>
          <w:color w:val="9CDCFE"/>
          <w:sz w:val="15"/>
          <w:szCs w:val="15"/>
        </w:rPr>
        <w:t>innerHTML</w:t>
      </w:r>
      <w:r w:rsidRPr="005E4BFF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5E4BFF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5E4BFF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5E4BFF">
        <w:rPr>
          <w:rFonts w:ascii="Consolas" w:eastAsia="Times New Roman" w:hAnsi="Consolas" w:cs="Times New Roman"/>
          <w:color w:val="9CDCFE"/>
          <w:sz w:val="15"/>
          <w:szCs w:val="15"/>
        </w:rPr>
        <w:t>obj</w:t>
      </w:r>
      <w:r w:rsidRPr="005E4BFF">
        <w:rPr>
          <w:rFonts w:ascii="Consolas" w:eastAsia="Times New Roman" w:hAnsi="Consolas" w:cs="Times New Roman"/>
          <w:color w:val="CCCCCC"/>
          <w:sz w:val="15"/>
          <w:szCs w:val="15"/>
        </w:rPr>
        <w:t>.</w:t>
      </w:r>
      <w:r w:rsidRPr="005E4BFF">
        <w:rPr>
          <w:rFonts w:ascii="Consolas" w:eastAsia="Times New Roman" w:hAnsi="Consolas" w:cs="Times New Roman"/>
          <w:color w:val="9CDCFE"/>
          <w:sz w:val="15"/>
          <w:szCs w:val="15"/>
        </w:rPr>
        <w:t>name</w:t>
      </w:r>
      <w:r w:rsidRPr="005E4BFF">
        <w:rPr>
          <w:rFonts w:ascii="Consolas" w:eastAsia="Times New Roman" w:hAnsi="Consolas" w:cs="Times New Roman"/>
          <w:color w:val="CCCCCC"/>
          <w:sz w:val="15"/>
          <w:szCs w:val="15"/>
        </w:rPr>
        <w:t>;</w:t>
      </w:r>
    </w:p>
    <w:p w:rsidR="005E4BFF" w:rsidRDefault="005E4BFF" w:rsidP="00371D17">
      <w:pPr>
        <w:spacing w:after="0" w:line="240" w:lineRule="auto"/>
        <w:rPr>
          <w:rFonts w:ascii="Poppins" w:hAnsi="Poppins" w:cs="Poppins"/>
          <w:b/>
        </w:rPr>
      </w:pPr>
    </w:p>
    <w:p w:rsidR="00D45FAE" w:rsidRDefault="00D45FAE" w:rsidP="00371D17">
      <w:pPr>
        <w:spacing w:after="0" w:line="240" w:lineRule="auto"/>
        <w:rPr>
          <w:rFonts w:ascii="Poppins" w:hAnsi="Poppins" w:cs="Poppins"/>
          <w:b/>
        </w:rPr>
      </w:pPr>
      <w:r>
        <w:rPr>
          <w:rFonts w:ascii="Poppins" w:hAnsi="Poppins" w:cs="Poppins"/>
          <w:b/>
        </w:rPr>
        <w:t>Sending Data to Server</w:t>
      </w:r>
    </w:p>
    <w:p w:rsidR="00D45FAE" w:rsidRDefault="00D45FAE" w:rsidP="00371D17">
      <w:pPr>
        <w:spacing w:after="0" w:line="240" w:lineRule="auto"/>
        <w:rPr>
          <w:rFonts w:ascii="Consolas" w:hAnsi="Consolas"/>
          <w:color w:val="000000"/>
          <w:sz w:val="16"/>
          <w:szCs w:val="16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16"/>
          <w:szCs w:val="16"/>
          <w:shd w:val="clear" w:color="auto" w:fill="FFFFFF"/>
        </w:rPr>
        <w:t>const</w:t>
      </w:r>
      <w:r>
        <w:rPr>
          <w:rFonts w:ascii="Consolas" w:hAnsi="Consolas"/>
          <w:color w:val="000000"/>
          <w:sz w:val="16"/>
          <w:szCs w:val="16"/>
          <w:shd w:val="clear" w:color="auto" w:fill="FFFFFF"/>
        </w:rPr>
        <w:t> myObj = {name: </w:t>
      </w:r>
      <w:r>
        <w:rPr>
          <w:rStyle w:val="jsstringcolor"/>
          <w:rFonts w:ascii="Consolas" w:hAnsi="Consolas"/>
          <w:color w:val="A52A2A"/>
          <w:sz w:val="16"/>
          <w:szCs w:val="16"/>
          <w:shd w:val="clear" w:color="auto" w:fill="FFFFFF"/>
        </w:rPr>
        <w:t>"John"</w:t>
      </w:r>
      <w:r>
        <w:rPr>
          <w:rFonts w:ascii="Consolas" w:hAnsi="Consolas"/>
          <w:color w:val="000000"/>
          <w:sz w:val="16"/>
          <w:szCs w:val="16"/>
          <w:shd w:val="clear" w:color="auto" w:fill="FFFFFF"/>
        </w:rPr>
        <w:t>, age: </w:t>
      </w:r>
      <w:r>
        <w:rPr>
          <w:rStyle w:val="jsnumbercolor"/>
          <w:rFonts w:ascii="Consolas" w:hAnsi="Consolas"/>
          <w:color w:val="FF0000"/>
          <w:sz w:val="16"/>
          <w:szCs w:val="16"/>
          <w:shd w:val="clear" w:color="auto" w:fill="FFFFFF"/>
        </w:rPr>
        <w:t>31</w:t>
      </w:r>
      <w:r>
        <w:rPr>
          <w:rFonts w:ascii="Consolas" w:hAnsi="Consolas"/>
          <w:color w:val="000000"/>
          <w:sz w:val="16"/>
          <w:szCs w:val="16"/>
          <w:shd w:val="clear" w:color="auto" w:fill="FFFFFF"/>
        </w:rPr>
        <w:t>, city: </w:t>
      </w:r>
      <w:r>
        <w:rPr>
          <w:rStyle w:val="jsstringcolor"/>
          <w:rFonts w:ascii="Consolas" w:hAnsi="Consolas"/>
          <w:color w:val="A52A2A"/>
          <w:sz w:val="16"/>
          <w:szCs w:val="16"/>
          <w:shd w:val="clear" w:color="auto" w:fill="FFFFFF"/>
        </w:rPr>
        <w:t>"New York"</w:t>
      </w:r>
      <w:r>
        <w:rPr>
          <w:rFonts w:ascii="Consolas" w:hAnsi="Consolas"/>
          <w:color w:val="000000"/>
          <w:sz w:val="16"/>
          <w:szCs w:val="16"/>
          <w:shd w:val="clear" w:color="auto" w:fill="FFFFFF"/>
        </w:rPr>
        <w:t>};</w:t>
      </w:r>
      <w:r>
        <w:rPr>
          <w:rFonts w:ascii="Consolas" w:hAnsi="Consolas"/>
          <w:color w:val="000000"/>
          <w:sz w:val="16"/>
          <w:szCs w:val="16"/>
        </w:rPr>
        <w:br/>
      </w:r>
      <w:r>
        <w:rPr>
          <w:rStyle w:val="jskeywordcolor"/>
          <w:rFonts w:ascii="Consolas" w:hAnsi="Consolas"/>
          <w:color w:val="0000CD"/>
          <w:sz w:val="16"/>
          <w:szCs w:val="16"/>
          <w:shd w:val="clear" w:color="auto" w:fill="FFFFFF"/>
        </w:rPr>
        <w:t>const</w:t>
      </w:r>
      <w:r>
        <w:rPr>
          <w:rFonts w:ascii="Consolas" w:hAnsi="Consolas"/>
          <w:color w:val="000000"/>
          <w:sz w:val="16"/>
          <w:szCs w:val="16"/>
          <w:shd w:val="clear" w:color="auto" w:fill="FFFFFF"/>
        </w:rPr>
        <w:t> myJSON = JSON.</w:t>
      </w:r>
      <w:r>
        <w:rPr>
          <w:rStyle w:val="jspropertycolor"/>
          <w:rFonts w:ascii="Consolas" w:hAnsi="Consolas"/>
          <w:color w:val="000000"/>
          <w:sz w:val="16"/>
          <w:szCs w:val="16"/>
          <w:shd w:val="clear" w:color="auto" w:fill="FFFFFF"/>
        </w:rPr>
        <w:t>stringify</w:t>
      </w:r>
      <w:r>
        <w:rPr>
          <w:rFonts w:ascii="Consolas" w:hAnsi="Consolas"/>
          <w:color w:val="000000"/>
          <w:sz w:val="16"/>
          <w:szCs w:val="16"/>
          <w:shd w:val="clear" w:color="auto" w:fill="FFFFFF"/>
        </w:rPr>
        <w:t>(myObj);</w:t>
      </w:r>
      <w:r>
        <w:rPr>
          <w:rFonts w:ascii="Consolas" w:hAnsi="Consolas"/>
          <w:color w:val="000000"/>
          <w:sz w:val="16"/>
          <w:szCs w:val="16"/>
        </w:rPr>
        <w:br/>
      </w:r>
      <w:r>
        <w:rPr>
          <w:rFonts w:ascii="Consolas" w:hAnsi="Consolas"/>
          <w:color w:val="000000"/>
          <w:sz w:val="16"/>
          <w:szCs w:val="16"/>
          <w:shd w:val="clear" w:color="auto" w:fill="FFFFFF"/>
        </w:rPr>
        <w:t>window.</w:t>
      </w:r>
      <w:r>
        <w:rPr>
          <w:rStyle w:val="jspropertycolor"/>
          <w:rFonts w:ascii="Consolas" w:hAnsi="Consolas"/>
          <w:color w:val="000000"/>
          <w:sz w:val="16"/>
          <w:szCs w:val="16"/>
          <w:shd w:val="clear" w:color="auto" w:fill="FFFFFF"/>
        </w:rPr>
        <w:t>location</w:t>
      </w:r>
      <w:r>
        <w:rPr>
          <w:rFonts w:ascii="Consolas" w:hAnsi="Consolas"/>
          <w:color w:val="000000"/>
          <w:sz w:val="16"/>
          <w:szCs w:val="16"/>
          <w:shd w:val="clear" w:color="auto" w:fill="FFFFFF"/>
        </w:rPr>
        <w:t> = </w:t>
      </w:r>
      <w:r>
        <w:rPr>
          <w:rStyle w:val="jsstringcolor"/>
          <w:rFonts w:ascii="Consolas" w:hAnsi="Consolas"/>
          <w:color w:val="A52A2A"/>
          <w:sz w:val="16"/>
          <w:szCs w:val="16"/>
          <w:shd w:val="clear" w:color="auto" w:fill="FFFFFF"/>
        </w:rPr>
        <w:t>"demo_json.php?x="</w:t>
      </w:r>
      <w:r>
        <w:rPr>
          <w:rFonts w:ascii="Consolas" w:hAnsi="Consolas"/>
          <w:color w:val="000000"/>
          <w:sz w:val="16"/>
          <w:szCs w:val="16"/>
          <w:shd w:val="clear" w:color="auto" w:fill="FFFFFF"/>
        </w:rPr>
        <w:t> + myJSON;</w:t>
      </w:r>
    </w:p>
    <w:p w:rsidR="00B612F5" w:rsidRDefault="00B612F5" w:rsidP="00371D17">
      <w:pPr>
        <w:spacing w:after="0" w:line="240" w:lineRule="auto"/>
        <w:rPr>
          <w:rFonts w:ascii="Consolas" w:hAnsi="Consolas"/>
          <w:color w:val="000000"/>
          <w:sz w:val="16"/>
          <w:szCs w:val="16"/>
          <w:shd w:val="clear" w:color="auto" w:fill="FFFFFF"/>
        </w:rPr>
      </w:pPr>
    </w:p>
    <w:p w:rsidR="00B612F5" w:rsidRDefault="00B612F5" w:rsidP="00371D17">
      <w:pPr>
        <w:spacing w:after="0" w:line="240" w:lineRule="auto"/>
        <w:rPr>
          <w:rFonts w:ascii="Consolas" w:hAnsi="Consolas"/>
          <w:color w:val="000000"/>
          <w:sz w:val="16"/>
          <w:szCs w:val="16"/>
          <w:shd w:val="clear" w:color="auto" w:fill="FFFFFF"/>
        </w:rPr>
      </w:pPr>
    </w:p>
    <w:p w:rsidR="00B612F5" w:rsidRDefault="00B612F5" w:rsidP="00B612F5">
      <w:pPr>
        <w:spacing w:after="0" w:line="240" w:lineRule="auto"/>
        <w:rPr>
          <w:rFonts w:ascii="Poppins" w:hAnsi="Poppins" w:cs="Poppins"/>
          <w:b/>
        </w:rPr>
      </w:pPr>
      <w:r>
        <w:rPr>
          <w:rFonts w:ascii="Poppins" w:hAnsi="Poppins" w:cs="Poppins"/>
          <w:b/>
        </w:rPr>
        <w:t>Reciving Data from Server</w:t>
      </w:r>
    </w:p>
    <w:p w:rsidR="00B612F5" w:rsidRDefault="00B612F5" w:rsidP="00371D17">
      <w:pPr>
        <w:spacing w:after="0" w:line="240" w:lineRule="auto"/>
        <w:rPr>
          <w:rFonts w:ascii="Consolas" w:hAnsi="Consolas"/>
          <w:color w:val="000000"/>
          <w:sz w:val="16"/>
          <w:szCs w:val="16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16"/>
          <w:szCs w:val="16"/>
          <w:shd w:val="clear" w:color="auto" w:fill="FFFFFF"/>
        </w:rPr>
        <w:t>const</w:t>
      </w:r>
      <w:r>
        <w:rPr>
          <w:rFonts w:ascii="Consolas" w:hAnsi="Consolas"/>
          <w:color w:val="000000"/>
          <w:sz w:val="16"/>
          <w:szCs w:val="16"/>
          <w:shd w:val="clear" w:color="auto" w:fill="FFFFFF"/>
        </w:rPr>
        <w:t> myJSON =</w:t>
      </w:r>
      <w:r>
        <w:rPr>
          <w:rStyle w:val="jsnumbercolor"/>
          <w:rFonts w:ascii="Consolas" w:hAnsi="Consolas"/>
          <w:color w:val="FF0000"/>
          <w:sz w:val="16"/>
          <w:szCs w:val="16"/>
          <w:shd w:val="clear" w:color="auto" w:fill="FFFFFF"/>
        </w:rPr>
        <w:t> </w:t>
      </w:r>
      <w:r>
        <w:rPr>
          <w:rStyle w:val="jsstringcolor"/>
          <w:rFonts w:ascii="Consolas" w:hAnsi="Consolas"/>
          <w:color w:val="A52A2A"/>
          <w:sz w:val="16"/>
          <w:szCs w:val="16"/>
          <w:shd w:val="clear" w:color="auto" w:fill="FFFFFF"/>
        </w:rPr>
        <w:t>'{"name":"John", "age":31, "city":"New York"}'</w:t>
      </w:r>
      <w:r>
        <w:rPr>
          <w:rFonts w:ascii="Consolas" w:hAnsi="Consolas"/>
          <w:color w:val="000000"/>
          <w:sz w:val="16"/>
          <w:szCs w:val="16"/>
          <w:shd w:val="clear" w:color="auto" w:fill="FFFFFF"/>
        </w:rPr>
        <w:t>;</w:t>
      </w:r>
      <w:r>
        <w:rPr>
          <w:rFonts w:ascii="Consolas" w:hAnsi="Consolas"/>
          <w:color w:val="000000"/>
          <w:sz w:val="16"/>
          <w:szCs w:val="16"/>
        </w:rPr>
        <w:br/>
      </w:r>
      <w:r>
        <w:rPr>
          <w:rStyle w:val="jskeywordcolor"/>
          <w:rFonts w:ascii="Consolas" w:hAnsi="Consolas"/>
          <w:color w:val="0000CD"/>
          <w:sz w:val="16"/>
          <w:szCs w:val="16"/>
          <w:shd w:val="clear" w:color="auto" w:fill="FFFFFF"/>
        </w:rPr>
        <w:t>const</w:t>
      </w:r>
      <w:r>
        <w:rPr>
          <w:rFonts w:ascii="Consolas" w:hAnsi="Consolas"/>
          <w:color w:val="000000"/>
          <w:sz w:val="16"/>
          <w:szCs w:val="16"/>
          <w:shd w:val="clear" w:color="auto" w:fill="FFFFFF"/>
        </w:rPr>
        <w:t> myObj = JSON.</w:t>
      </w:r>
      <w:r>
        <w:rPr>
          <w:rStyle w:val="jspropertycolor"/>
          <w:rFonts w:ascii="Consolas" w:hAnsi="Consolas"/>
          <w:color w:val="000000"/>
          <w:sz w:val="16"/>
          <w:szCs w:val="16"/>
          <w:shd w:val="clear" w:color="auto" w:fill="FFFFFF"/>
        </w:rPr>
        <w:t>parse</w:t>
      </w:r>
      <w:r>
        <w:rPr>
          <w:rFonts w:ascii="Consolas" w:hAnsi="Consolas"/>
          <w:color w:val="000000"/>
          <w:sz w:val="16"/>
          <w:szCs w:val="16"/>
          <w:shd w:val="clear" w:color="auto" w:fill="FFFFFF"/>
        </w:rPr>
        <w:t>(myJSON);</w:t>
      </w:r>
      <w:r>
        <w:rPr>
          <w:rFonts w:ascii="Consolas" w:hAnsi="Consolas"/>
          <w:color w:val="000000"/>
          <w:sz w:val="16"/>
          <w:szCs w:val="16"/>
        </w:rPr>
        <w:br/>
      </w:r>
      <w:r>
        <w:rPr>
          <w:rFonts w:ascii="Consolas" w:hAnsi="Consolas"/>
          <w:color w:val="000000"/>
          <w:sz w:val="16"/>
          <w:szCs w:val="16"/>
          <w:shd w:val="clear" w:color="auto" w:fill="FFFFFF"/>
        </w:rPr>
        <w:t>document.</w:t>
      </w:r>
      <w:r>
        <w:rPr>
          <w:rStyle w:val="jspropertycolor"/>
          <w:rFonts w:ascii="Consolas" w:hAnsi="Consolas"/>
          <w:color w:val="000000"/>
          <w:sz w:val="16"/>
          <w:szCs w:val="16"/>
          <w:shd w:val="clear" w:color="auto" w:fill="FFFFFF"/>
        </w:rPr>
        <w:t>getElementById</w:t>
      </w:r>
      <w:r>
        <w:rPr>
          <w:rFonts w:ascii="Consolas" w:hAnsi="Consolas"/>
          <w:color w:val="000000"/>
          <w:sz w:val="16"/>
          <w:szCs w:val="16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16"/>
          <w:szCs w:val="16"/>
          <w:shd w:val="clear" w:color="auto" w:fill="FFFFFF"/>
        </w:rPr>
        <w:t>"demo"</w:t>
      </w:r>
      <w:r>
        <w:rPr>
          <w:rFonts w:ascii="Consolas" w:hAnsi="Consolas"/>
          <w:color w:val="000000"/>
          <w:sz w:val="16"/>
          <w:szCs w:val="16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z w:val="16"/>
          <w:szCs w:val="16"/>
          <w:shd w:val="clear" w:color="auto" w:fill="FFFFFF"/>
        </w:rPr>
        <w:t>innerHTML</w:t>
      </w:r>
      <w:r>
        <w:rPr>
          <w:rFonts w:ascii="Consolas" w:hAnsi="Consolas"/>
          <w:color w:val="000000"/>
          <w:sz w:val="16"/>
          <w:szCs w:val="16"/>
          <w:shd w:val="clear" w:color="auto" w:fill="FFFFFF"/>
        </w:rPr>
        <w:t> = myObj.</w:t>
      </w:r>
      <w:r>
        <w:rPr>
          <w:rStyle w:val="jspropertycolor"/>
          <w:rFonts w:ascii="Consolas" w:hAnsi="Consolas"/>
          <w:color w:val="000000"/>
          <w:sz w:val="16"/>
          <w:szCs w:val="16"/>
          <w:shd w:val="clear" w:color="auto" w:fill="FFFFFF"/>
        </w:rPr>
        <w:t>name</w:t>
      </w:r>
      <w:r>
        <w:rPr>
          <w:rFonts w:ascii="Consolas" w:hAnsi="Consolas"/>
          <w:color w:val="000000"/>
          <w:sz w:val="16"/>
          <w:szCs w:val="16"/>
          <w:shd w:val="clear" w:color="auto" w:fill="FFFFFF"/>
        </w:rPr>
        <w:t>;</w:t>
      </w:r>
      <w:r w:rsidR="00506C27" w:rsidRPr="00506C27">
        <w:t xml:space="preserve"> </w:t>
      </w:r>
    </w:p>
    <w:p w:rsidR="00B612F5" w:rsidRDefault="00B612F5" w:rsidP="00371D17">
      <w:pPr>
        <w:spacing w:after="0" w:line="240" w:lineRule="auto"/>
        <w:rPr>
          <w:rFonts w:ascii="Consolas" w:hAnsi="Consolas"/>
          <w:color w:val="000000"/>
          <w:sz w:val="16"/>
          <w:szCs w:val="16"/>
          <w:shd w:val="clear" w:color="auto" w:fill="FFFFFF"/>
        </w:rPr>
      </w:pPr>
    </w:p>
    <w:p w:rsidR="00B612F5" w:rsidRPr="00506C27" w:rsidRDefault="00506C27" w:rsidP="00371D17">
      <w:pPr>
        <w:spacing w:after="0" w:line="240" w:lineRule="auto"/>
        <w:rPr>
          <w:rFonts w:ascii="Poppins" w:hAnsi="Poppins" w:cs="Poppins"/>
          <w:b/>
          <w:color w:val="000000"/>
          <w:szCs w:val="16"/>
          <w:shd w:val="clear" w:color="auto" w:fill="FFFFFF"/>
        </w:rPr>
      </w:pPr>
      <w:r w:rsidRPr="00506C27">
        <w:rPr>
          <w:rFonts w:ascii="Poppins" w:hAnsi="Poppins" w:cs="Poppins"/>
          <w:b/>
          <w:color w:val="000000"/>
          <w:szCs w:val="16"/>
          <w:shd w:val="clear" w:color="auto" w:fill="FFFFFF"/>
        </w:rPr>
        <w:t>JSON Server</w:t>
      </w:r>
    </w:p>
    <w:p w:rsidR="00506C27" w:rsidRDefault="00506C27" w:rsidP="00371D17">
      <w:pPr>
        <w:spacing w:after="0" w:line="240" w:lineRule="auto"/>
        <w:rPr>
          <w:rFonts w:ascii="Consolas" w:hAnsi="Consolas"/>
          <w:color w:val="000000"/>
          <w:sz w:val="16"/>
          <w:szCs w:val="16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16"/>
          <w:szCs w:val="16"/>
          <w:shd w:val="clear" w:color="auto" w:fill="FFFFFF"/>
        </w:rPr>
        <w:t>const</w:t>
      </w:r>
      <w:r>
        <w:rPr>
          <w:rFonts w:ascii="Consolas" w:hAnsi="Consolas"/>
          <w:color w:val="000000"/>
          <w:sz w:val="16"/>
          <w:szCs w:val="16"/>
          <w:shd w:val="clear" w:color="auto" w:fill="FFFFFF"/>
        </w:rPr>
        <w:t> xmlhttp = </w:t>
      </w:r>
      <w:r>
        <w:rPr>
          <w:rStyle w:val="jskeywordcolor"/>
          <w:rFonts w:ascii="Consolas" w:hAnsi="Consolas"/>
          <w:color w:val="0000CD"/>
          <w:sz w:val="16"/>
          <w:szCs w:val="16"/>
          <w:shd w:val="clear" w:color="auto" w:fill="FFFFFF"/>
        </w:rPr>
        <w:t>new</w:t>
      </w:r>
      <w:r>
        <w:rPr>
          <w:rFonts w:ascii="Consolas" w:hAnsi="Consolas"/>
          <w:color w:val="000000"/>
          <w:sz w:val="16"/>
          <w:szCs w:val="16"/>
          <w:shd w:val="clear" w:color="auto" w:fill="FFFFFF"/>
        </w:rPr>
        <w:t> XMLHttpRequest();</w:t>
      </w:r>
      <w:r>
        <w:rPr>
          <w:rFonts w:ascii="Consolas" w:hAnsi="Consolas"/>
          <w:color w:val="000000"/>
          <w:sz w:val="16"/>
          <w:szCs w:val="16"/>
        </w:rPr>
        <w:br/>
      </w:r>
      <w:r>
        <w:rPr>
          <w:rFonts w:ascii="Consolas" w:hAnsi="Consolas"/>
          <w:color w:val="000000"/>
          <w:sz w:val="16"/>
          <w:szCs w:val="16"/>
          <w:shd w:val="clear" w:color="auto" w:fill="FFFFFF"/>
        </w:rPr>
        <w:t>xmlhttp.</w:t>
      </w:r>
      <w:r>
        <w:rPr>
          <w:rStyle w:val="jspropertycolor"/>
          <w:rFonts w:ascii="Consolas" w:hAnsi="Consolas"/>
          <w:color w:val="000000"/>
          <w:sz w:val="16"/>
          <w:szCs w:val="16"/>
          <w:shd w:val="clear" w:color="auto" w:fill="FFFFFF"/>
        </w:rPr>
        <w:t>onload</w:t>
      </w:r>
      <w:r>
        <w:rPr>
          <w:rFonts w:ascii="Consolas" w:hAnsi="Consolas"/>
          <w:color w:val="000000"/>
          <w:sz w:val="16"/>
          <w:szCs w:val="16"/>
          <w:shd w:val="clear" w:color="auto" w:fill="FFFFFF"/>
        </w:rPr>
        <w:t> = </w:t>
      </w:r>
      <w:r>
        <w:rPr>
          <w:rStyle w:val="jskeywordcolor"/>
          <w:rFonts w:ascii="Consolas" w:hAnsi="Consolas"/>
          <w:color w:val="0000CD"/>
          <w:sz w:val="16"/>
          <w:szCs w:val="16"/>
          <w:shd w:val="clear" w:color="auto" w:fill="FFFFFF"/>
        </w:rPr>
        <w:t>function</w:t>
      </w:r>
      <w:r>
        <w:rPr>
          <w:rFonts w:ascii="Consolas" w:hAnsi="Consolas"/>
          <w:color w:val="000000"/>
          <w:sz w:val="16"/>
          <w:szCs w:val="16"/>
          <w:shd w:val="clear" w:color="auto" w:fill="FFFFFF"/>
        </w:rPr>
        <w:t>() {</w:t>
      </w:r>
      <w:r>
        <w:rPr>
          <w:rFonts w:ascii="Consolas" w:hAnsi="Consolas"/>
          <w:color w:val="000000"/>
          <w:sz w:val="16"/>
          <w:szCs w:val="16"/>
        </w:rPr>
        <w:br/>
      </w:r>
      <w:r>
        <w:rPr>
          <w:rFonts w:ascii="Consolas" w:hAnsi="Consolas"/>
          <w:color w:val="000000"/>
          <w:sz w:val="16"/>
          <w:szCs w:val="16"/>
          <w:shd w:val="clear" w:color="auto" w:fill="FFFFFF"/>
        </w:rPr>
        <w:t>  </w:t>
      </w:r>
      <w:r>
        <w:rPr>
          <w:rStyle w:val="jskeywordcolor"/>
          <w:rFonts w:ascii="Consolas" w:hAnsi="Consolas"/>
          <w:color w:val="0000CD"/>
          <w:sz w:val="16"/>
          <w:szCs w:val="16"/>
          <w:shd w:val="clear" w:color="auto" w:fill="FFFFFF"/>
        </w:rPr>
        <w:t>const</w:t>
      </w:r>
      <w:r>
        <w:rPr>
          <w:rFonts w:ascii="Consolas" w:hAnsi="Consolas"/>
          <w:color w:val="000000"/>
          <w:sz w:val="16"/>
          <w:szCs w:val="16"/>
          <w:shd w:val="clear" w:color="auto" w:fill="FFFFFF"/>
        </w:rPr>
        <w:t> myObj = JSON.</w:t>
      </w:r>
      <w:r>
        <w:rPr>
          <w:rStyle w:val="jspropertycolor"/>
          <w:rFonts w:ascii="Consolas" w:hAnsi="Consolas"/>
          <w:color w:val="000000"/>
          <w:sz w:val="16"/>
          <w:szCs w:val="16"/>
          <w:shd w:val="clear" w:color="auto" w:fill="FFFFFF"/>
        </w:rPr>
        <w:t>parse</w:t>
      </w:r>
      <w:r>
        <w:rPr>
          <w:rFonts w:ascii="Consolas" w:hAnsi="Consolas"/>
          <w:color w:val="000000"/>
          <w:sz w:val="16"/>
          <w:szCs w:val="16"/>
          <w:shd w:val="clear" w:color="auto" w:fill="FFFFFF"/>
        </w:rPr>
        <w:t>(</w:t>
      </w:r>
      <w:r>
        <w:rPr>
          <w:rStyle w:val="jskeywordcolor"/>
          <w:rFonts w:ascii="Consolas" w:hAnsi="Consolas"/>
          <w:color w:val="0000CD"/>
          <w:sz w:val="16"/>
          <w:szCs w:val="16"/>
          <w:shd w:val="clear" w:color="auto" w:fill="FFFFFF"/>
        </w:rPr>
        <w:t>this</w:t>
      </w:r>
      <w:r>
        <w:rPr>
          <w:rFonts w:ascii="Consolas" w:hAnsi="Consolas"/>
          <w:color w:val="000000"/>
          <w:sz w:val="16"/>
          <w:szCs w:val="16"/>
          <w:shd w:val="clear" w:color="auto" w:fill="FFFFFF"/>
        </w:rPr>
        <w:t>.</w:t>
      </w:r>
      <w:r>
        <w:rPr>
          <w:rStyle w:val="jspropertycolor"/>
          <w:rFonts w:ascii="Consolas" w:hAnsi="Consolas"/>
          <w:color w:val="000000"/>
          <w:sz w:val="16"/>
          <w:szCs w:val="16"/>
          <w:shd w:val="clear" w:color="auto" w:fill="FFFFFF"/>
        </w:rPr>
        <w:t>responseText</w:t>
      </w:r>
      <w:r>
        <w:rPr>
          <w:rFonts w:ascii="Consolas" w:hAnsi="Consolas"/>
          <w:color w:val="000000"/>
          <w:sz w:val="16"/>
          <w:szCs w:val="16"/>
          <w:shd w:val="clear" w:color="auto" w:fill="FFFFFF"/>
        </w:rPr>
        <w:t>);</w:t>
      </w:r>
      <w:r>
        <w:rPr>
          <w:rFonts w:ascii="Consolas" w:hAnsi="Consolas"/>
          <w:color w:val="000000"/>
          <w:sz w:val="16"/>
          <w:szCs w:val="16"/>
        </w:rPr>
        <w:br/>
      </w:r>
      <w:r>
        <w:rPr>
          <w:rFonts w:ascii="Consolas" w:hAnsi="Consolas"/>
          <w:color w:val="000000"/>
          <w:sz w:val="16"/>
          <w:szCs w:val="16"/>
          <w:shd w:val="clear" w:color="auto" w:fill="FFFFFF"/>
        </w:rPr>
        <w:t>  document.</w:t>
      </w:r>
      <w:r>
        <w:rPr>
          <w:rStyle w:val="jspropertycolor"/>
          <w:rFonts w:ascii="Consolas" w:hAnsi="Consolas"/>
          <w:color w:val="000000"/>
          <w:sz w:val="16"/>
          <w:szCs w:val="16"/>
          <w:shd w:val="clear" w:color="auto" w:fill="FFFFFF"/>
        </w:rPr>
        <w:t>getElementById</w:t>
      </w:r>
      <w:r>
        <w:rPr>
          <w:rFonts w:ascii="Consolas" w:hAnsi="Consolas"/>
          <w:color w:val="000000"/>
          <w:sz w:val="16"/>
          <w:szCs w:val="16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16"/>
          <w:szCs w:val="16"/>
          <w:shd w:val="clear" w:color="auto" w:fill="FFFFFF"/>
        </w:rPr>
        <w:t>"demo"</w:t>
      </w:r>
      <w:r>
        <w:rPr>
          <w:rFonts w:ascii="Consolas" w:hAnsi="Consolas"/>
          <w:color w:val="000000"/>
          <w:sz w:val="16"/>
          <w:szCs w:val="16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z w:val="16"/>
          <w:szCs w:val="16"/>
          <w:shd w:val="clear" w:color="auto" w:fill="FFFFFF"/>
        </w:rPr>
        <w:t>innerHTML</w:t>
      </w:r>
      <w:r>
        <w:rPr>
          <w:rFonts w:ascii="Consolas" w:hAnsi="Consolas"/>
          <w:color w:val="000000"/>
          <w:sz w:val="16"/>
          <w:szCs w:val="16"/>
          <w:shd w:val="clear" w:color="auto" w:fill="FFFFFF"/>
        </w:rPr>
        <w:t> = myObj.</w:t>
      </w:r>
      <w:r>
        <w:rPr>
          <w:rStyle w:val="jspropertycolor"/>
          <w:rFonts w:ascii="Consolas" w:hAnsi="Consolas"/>
          <w:color w:val="000000"/>
          <w:sz w:val="16"/>
          <w:szCs w:val="16"/>
          <w:shd w:val="clear" w:color="auto" w:fill="FFFFFF"/>
        </w:rPr>
        <w:t>name</w:t>
      </w:r>
      <w:r>
        <w:rPr>
          <w:rFonts w:ascii="Consolas" w:hAnsi="Consolas"/>
          <w:color w:val="000000"/>
          <w:sz w:val="16"/>
          <w:szCs w:val="16"/>
          <w:shd w:val="clear" w:color="auto" w:fill="FFFFFF"/>
        </w:rPr>
        <w:t>;</w:t>
      </w:r>
      <w:r>
        <w:rPr>
          <w:rFonts w:ascii="Consolas" w:hAnsi="Consolas"/>
          <w:color w:val="000000"/>
          <w:sz w:val="16"/>
          <w:szCs w:val="16"/>
        </w:rPr>
        <w:br/>
      </w:r>
      <w:r>
        <w:rPr>
          <w:rFonts w:ascii="Consolas" w:hAnsi="Consolas"/>
          <w:color w:val="000000"/>
          <w:sz w:val="16"/>
          <w:szCs w:val="16"/>
          <w:shd w:val="clear" w:color="auto" w:fill="FFFFFF"/>
        </w:rPr>
        <w:t>};</w:t>
      </w:r>
      <w:r>
        <w:rPr>
          <w:rFonts w:ascii="Consolas" w:hAnsi="Consolas"/>
          <w:color w:val="000000"/>
          <w:sz w:val="16"/>
          <w:szCs w:val="16"/>
        </w:rPr>
        <w:br/>
      </w:r>
      <w:r>
        <w:rPr>
          <w:rFonts w:ascii="Consolas" w:hAnsi="Consolas"/>
          <w:color w:val="000000"/>
          <w:sz w:val="16"/>
          <w:szCs w:val="16"/>
          <w:shd w:val="clear" w:color="auto" w:fill="FFFFFF"/>
        </w:rPr>
        <w:t>xmlhttp.</w:t>
      </w:r>
      <w:r>
        <w:rPr>
          <w:rStyle w:val="jspropertycolor"/>
          <w:rFonts w:ascii="Consolas" w:hAnsi="Consolas"/>
          <w:color w:val="000000"/>
          <w:sz w:val="16"/>
          <w:szCs w:val="16"/>
          <w:shd w:val="clear" w:color="auto" w:fill="FFFFFF"/>
        </w:rPr>
        <w:t>open</w:t>
      </w:r>
      <w:r>
        <w:rPr>
          <w:rFonts w:ascii="Consolas" w:hAnsi="Consolas"/>
          <w:color w:val="000000"/>
          <w:sz w:val="16"/>
          <w:szCs w:val="16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16"/>
          <w:szCs w:val="16"/>
          <w:shd w:val="clear" w:color="auto" w:fill="FFFFFF"/>
        </w:rPr>
        <w:t>"GET"</w:t>
      </w:r>
      <w:r>
        <w:rPr>
          <w:rFonts w:ascii="Consolas" w:hAnsi="Consolas"/>
          <w:color w:val="000000"/>
          <w:sz w:val="16"/>
          <w:szCs w:val="16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16"/>
          <w:szCs w:val="16"/>
          <w:shd w:val="clear" w:color="auto" w:fill="FFFFFF"/>
        </w:rPr>
        <w:t>"json_demo.txt"</w:t>
      </w:r>
      <w:r>
        <w:rPr>
          <w:rFonts w:ascii="Consolas" w:hAnsi="Consolas"/>
          <w:color w:val="000000"/>
          <w:sz w:val="16"/>
          <w:szCs w:val="16"/>
          <w:shd w:val="clear" w:color="auto" w:fill="FFFFFF"/>
        </w:rPr>
        <w:t>);</w:t>
      </w:r>
      <w:r>
        <w:rPr>
          <w:rFonts w:ascii="Consolas" w:hAnsi="Consolas"/>
          <w:color w:val="000000"/>
          <w:sz w:val="16"/>
          <w:szCs w:val="16"/>
        </w:rPr>
        <w:br/>
      </w:r>
      <w:r>
        <w:rPr>
          <w:rFonts w:ascii="Consolas" w:hAnsi="Consolas"/>
          <w:color w:val="000000"/>
          <w:sz w:val="16"/>
          <w:szCs w:val="16"/>
          <w:shd w:val="clear" w:color="auto" w:fill="FFFFFF"/>
        </w:rPr>
        <w:t>xmlhttp.</w:t>
      </w:r>
      <w:r>
        <w:rPr>
          <w:rStyle w:val="jspropertycolor"/>
          <w:rFonts w:ascii="Consolas" w:hAnsi="Consolas"/>
          <w:color w:val="000000"/>
          <w:sz w:val="16"/>
          <w:szCs w:val="16"/>
          <w:shd w:val="clear" w:color="auto" w:fill="FFFFFF"/>
        </w:rPr>
        <w:t>send</w:t>
      </w:r>
      <w:r>
        <w:rPr>
          <w:rFonts w:ascii="Consolas" w:hAnsi="Consolas"/>
          <w:color w:val="000000"/>
          <w:sz w:val="16"/>
          <w:szCs w:val="16"/>
          <w:shd w:val="clear" w:color="auto" w:fill="FFFFFF"/>
        </w:rPr>
        <w:t>();</w:t>
      </w:r>
    </w:p>
    <w:p w:rsidR="004A3BAE" w:rsidRDefault="004A3BAE" w:rsidP="00371D17">
      <w:pPr>
        <w:spacing w:after="0" w:line="240" w:lineRule="auto"/>
        <w:rPr>
          <w:rFonts w:ascii="Consolas" w:hAnsi="Consolas"/>
          <w:color w:val="000000"/>
          <w:sz w:val="16"/>
          <w:szCs w:val="16"/>
          <w:shd w:val="clear" w:color="auto" w:fill="FFFFFF"/>
        </w:rPr>
      </w:pPr>
    </w:p>
    <w:p w:rsidR="004A3BAE" w:rsidRPr="004A3BAE" w:rsidRDefault="004A3BAE" w:rsidP="004A3BAE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4A3BAE">
        <w:rPr>
          <w:rFonts w:ascii="Consolas" w:eastAsia="Times New Roman" w:hAnsi="Consolas" w:cs="Times New Roman"/>
          <w:color w:val="569CD6"/>
          <w:sz w:val="15"/>
          <w:szCs w:val="15"/>
        </w:rPr>
        <w:t>async</w:t>
      </w:r>
      <w:r w:rsidRPr="004A3BAE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4A3BAE">
        <w:rPr>
          <w:rFonts w:ascii="Consolas" w:eastAsia="Times New Roman" w:hAnsi="Consolas" w:cs="Times New Roman"/>
          <w:color w:val="569CD6"/>
          <w:sz w:val="15"/>
          <w:szCs w:val="15"/>
        </w:rPr>
        <w:t>function</w:t>
      </w:r>
      <w:r w:rsidRPr="004A3BAE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4A3BAE">
        <w:rPr>
          <w:rFonts w:ascii="Consolas" w:eastAsia="Times New Roman" w:hAnsi="Consolas" w:cs="Times New Roman"/>
          <w:color w:val="DCDCAA"/>
          <w:sz w:val="15"/>
          <w:szCs w:val="15"/>
        </w:rPr>
        <w:t>loadImages</w:t>
      </w:r>
      <w:r w:rsidRPr="004A3BAE">
        <w:rPr>
          <w:rFonts w:ascii="Consolas" w:eastAsia="Times New Roman" w:hAnsi="Consolas" w:cs="Times New Roman"/>
          <w:color w:val="CCCCCC"/>
          <w:sz w:val="15"/>
          <w:szCs w:val="15"/>
        </w:rPr>
        <w:t>(){</w:t>
      </w:r>
    </w:p>
    <w:p w:rsidR="004A3BAE" w:rsidRPr="004A3BAE" w:rsidRDefault="004A3BAE" w:rsidP="004A3BAE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4A3BAE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</w:t>
      </w:r>
      <w:r w:rsidRPr="004A3BAE">
        <w:rPr>
          <w:rFonts w:ascii="Consolas" w:eastAsia="Times New Roman" w:hAnsi="Consolas" w:cs="Times New Roman"/>
          <w:color w:val="569CD6"/>
          <w:sz w:val="15"/>
          <w:szCs w:val="15"/>
        </w:rPr>
        <w:t>const</w:t>
      </w:r>
      <w:r w:rsidRPr="004A3BAE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4A3BAE">
        <w:rPr>
          <w:rFonts w:ascii="Consolas" w:eastAsia="Times New Roman" w:hAnsi="Consolas" w:cs="Times New Roman"/>
          <w:color w:val="4FC1FF"/>
          <w:sz w:val="15"/>
          <w:szCs w:val="15"/>
        </w:rPr>
        <w:t>response</w:t>
      </w:r>
      <w:r w:rsidRPr="004A3BAE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4A3BAE">
        <w:rPr>
          <w:rFonts w:ascii="Consolas" w:eastAsia="Times New Roman" w:hAnsi="Consolas" w:cs="Times New Roman"/>
          <w:color w:val="C586C0"/>
          <w:sz w:val="15"/>
          <w:szCs w:val="15"/>
        </w:rPr>
        <w:t>await</w:t>
      </w:r>
      <w:r w:rsidRPr="004A3BAE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4A3BAE">
        <w:rPr>
          <w:rFonts w:ascii="Consolas" w:eastAsia="Times New Roman" w:hAnsi="Consolas" w:cs="Times New Roman"/>
          <w:color w:val="DCDCAA"/>
          <w:sz w:val="15"/>
          <w:szCs w:val="15"/>
        </w:rPr>
        <w:t>fetch</w:t>
      </w:r>
      <w:r w:rsidRPr="004A3BAE">
        <w:rPr>
          <w:rFonts w:ascii="Consolas" w:eastAsia="Times New Roman" w:hAnsi="Consolas" w:cs="Times New Roman"/>
          <w:color w:val="CCCCCC"/>
          <w:sz w:val="15"/>
          <w:szCs w:val="15"/>
        </w:rPr>
        <w:t>(</w:t>
      </w:r>
      <w:r w:rsidRPr="004A3BAE">
        <w:rPr>
          <w:rFonts w:ascii="Consolas" w:eastAsia="Times New Roman" w:hAnsi="Consolas" w:cs="Times New Roman"/>
          <w:color w:val="CE9178"/>
          <w:sz w:val="15"/>
          <w:szCs w:val="15"/>
        </w:rPr>
        <w:t>'https://jsonplaceholder.typicode.com/todos/1'</w:t>
      </w:r>
      <w:r w:rsidRPr="004A3BAE">
        <w:rPr>
          <w:rFonts w:ascii="Consolas" w:eastAsia="Times New Roman" w:hAnsi="Consolas" w:cs="Times New Roman"/>
          <w:color w:val="CCCCCC"/>
          <w:sz w:val="15"/>
          <w:szCs w:val="15"/>
        </w:rPr>
        <w:t>);</w:t>
      </w:r>
    </w:p>
    <w:p w:rsidR="004A3BAE" w:rsidRPr="004A3BAE" w:rsidRDefault="004A3BAE" w:rsidP="004A3BAE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4A3BAE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</w:t>
      </w:r>
      <w:r w:rsidRPr="004A3BAE">
        <w:rPr>
          <w:rFonts w:ascii="Consolas" w:eastAsia="Times New Roman" w:hAnsi="Consolas" w:cs="Times New Roman"/>
          <w:color w:val="569CD6"/>
          <w:sz w:val="15"/>
          <w:szCs w:val="15"/>
        </w:rPr>
        <w:t>const</w:t>
      </w:r>
      <w:r w:rsidRPr="004A3BAE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4A3BAE">
        <w:rPr>
          <w:rFonts w:ascii="Consolas" w:eastAsia="Times New Roman" w:hAnsi="Consolas" w:cs="Times New Roman"/>
          <w:color w:val="4FC1FF"/>
          <w:sz w:val="15"/>
          <w:szCs w:val="15"/>
        </w:rPr>
        <w:t>data1</w:t>
      </w:r>
      <w:r w:rsidRPr="004A3BAE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4A3BAE">
        <w:rPr>
          <w:rFonts w:ascii="Consolas" w:eastAsia="Times New Roman" w:hAnsi="Consolas" w:cs="Times New Roman"/>
          <w:color w:val="C586C0"/>
          <w:sz w:val="15"/>
          <w:szCs w:val="15"/>
        </w:rPr>
        <w:t>await</w:t>
      </w:r>
      <w:r w:rsidRPr="004A3BAE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4A3BAE">
        <w:rPr>
          <w:rFonts w:ascii="Consolas" w:eastAsia="Times New Roman" w:hAnsi="Consolas" w:cs="Times New Roman"/>
          <w:color w:val="4FC1FF"/>
          <w:sz w:val="15"/>
          <w:szCs w:val="15"/>
        </w:rPr>
        <w:t>response</w:t>
      </w:r>
      <w:r w:rsidRPr="004A3BAE">
        <w:rPr>
          <w:rFonts w:ascii="Consolas" w:eastAsia="Times New Roman" w:hAnsi="Consolas" w:cs="Times New Roman"/>
          <w:color w:val="CCCCCC"/>
          <w:sz w:val="15"/>
          <w:szCs w:val="15"/>
        </w:rPr>
        <w:t>.</w:t>
      </w:r>
      <w:r w:rsidRPr="004A3BAE">
        <w:rPr>
          <w:rFonts w:ascii="Consolas" w:eastAsia="Times New Roman" w:hAnsi="Consolas" w:cs="Times New Roman"/>
          <w:color w:val="DCDCAA"/>
          <w:sz w:val="15"/>
          <w:szCs w:val="15"/>
        </w:rPr>
        <w:t>json</w:t>
      </w:r>
      <w:r w:rsidRPr="004A3BAE">
        <w:rPr>
          <w:rFonts w:ascii="Consolas" w:eastAsia="Times New Roman" w:hAnsi="Consolas" w:cs="Times New Roman"/>
          <w:color w:val="CCCCCC"/>
          <w:sz w:val="15"/>
          <w:szCs w:val="15"/>
        </w:rPr>
        <w:t>();</w:t>
      </w:r>
    </w:p>
    <w:p w:rsidR="004A3BAE" w:rsidRPr="004A3BAE" w:rsidRDefault="004A3BAE" w:rsidP="004A3BAE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4A3BAE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</w:t>
      </w:r>
      <w:r w:rsidRPr="004A3BAE">
        <w:rPr>
          <w:rFonts w:ascii="Consolas" w:eastAsia="Times New Roman" w:hAnsi="Consolas" w:cs="Times New Roman"/>
          <w:color w:val="9CDCFE"/>
          <w:sz w:val="15"/>
          <w:szCs w:val="15"/>
        </w:rPr>
        <w:t>console</w:t>
      </w:r>
      <w:r w:rsidRPr="004A3BAE">
        <w:rPr>
          <w:rFonts w:ascii="Consolas" w:eastAsia="Times New Roman" w:hAnsi="Consolas" w:cs="Times New Roman"/>
          <w:color w:val="CCCCCC"/>
          <w:sz w:val="15"/>
          <w:szCs w:val="15"/>
        </w:rPr>
        <w:t>.</w:t>
      </w:r>
      <w:r w:rsidRPr="004A3BAE">
        <w:rPr>
          <w:rFonts w:ascii="Consolas" w:eastAsia="Times New Roman" w:hAnsi="Consolas" w:cs="Times New Roman"/>
          <w:color w:val="DCDCAA"/>
          <w:sz w:val="15"/>
          <w:szCs w:val="15"/>
        </w:rPr>
        <w:t>log</w:t>
      </w:r>
      <w:r w:rsidRPr="004A3BAE">
        <w:rPr>
          <w:rFonts w:ascii="Consolas" w:eastAsia="Times New Roman" w:hAnsi="Consolas" w:cs="Times New Roman"/>
          <w:color w:val="CCCCCC"/>
          <w:sz w:val="15"/>
          <w:szCs w:val="15"/>
        </w:rPr>
        <w:t>(</w:t>
      </w:r>
      <w:r w:rsidRPr="004A3BAE">
        <w:rPr>
          <w:rFonts w:ascii="Consolas" w:eastAsia="Times New Roman" w:hAnsi="Consolas" w:cs="Times New Roman"/>
          <w:color w:val="4FC1FF"/>
          <w:sz w:val="15"/>
          <w:szCs w:val="15"/>
        </w:rPr>
        <w:t>data1</w:t>
      </w:r>
      <w:r w:rsidRPr="004A3BAE">
        <w:rPr>
          <w:rFonts w:ascii="Consolas" w:eastAsia="Times New Roman" w:hAnsi="Consolas" w:cs="Times New Roman"/>
          <w:color w:val="CCCCCC"/>
          <w:sz w:val="15"/>
          <w:szCs w:val="15"/>
        </w:rPr>
        <w:t>)</w:t>
      </w:r>
    </w:p>
    <w:p w:rsidR="004A3BAE" w:rsidRPr="004A3BAE" w:rsidRDefault="004A3BAE" w:rsidP="004A3BAE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4A3BAE">
        <w:rPr>
          <w:rFonts w:ascii="Consolas" w:eastAsia="Times New Roman" w:hAnsi="Consolas" w:cs="Times New Roman"/>
          <w:color w:val="CCCCCC"/>
          <w:sz w:val="15"/>
          <w:szCs w:val="15"/>
        </w:rPr>
        <w:t>}</w:t>
      </w:r>
    </w:p>
    <w:p w:rsidR="004A3BAE" w:rsidRPr="004A3BAE" w:rsidRDefault="004A3BAE" w:rsidP="004A3BAE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4A3BAE">
        <w:rPr>
          <w:rFonts w:ascii="Consolas" w:eastAsia="Times New Roman" w:hAnsi="Consolas" w:cs="Times New Roman"/>
          <w:color w:val="DCDCAA"/>
          <w:sz w:val="15"/>
          <w:szCs w:val="15"/>
        </w:rPr>
        <w:t>loadImages</w:t>
      </w:r>
      <w:r w:rsidRPr="004A3BAE">
        <w:rPr>
          <w:rFonts w:ascii="Consolas" w:eastAsia="Times New Roman" w:hAnsi="Consolas" w:cs="Times New Roman"/>
          <w:color w:val="CCCCCC"/>
          <w:sz w:val="15"/>
          <w:szCs w:val="15"/>
        </w:rPr>
        <w:t>()</w:t>
      </w:r>
    </w:p>
    <w:p w:rsidR="00506C27" w:rsidRDefault="00506C27" w:rsidP="00371D17">
      <w:pPr>
        <w:spacing w:after="0" w:line="240" w:lineRule="auto"/>
        <w:rPr>
          <w:rFonts w:ascii="Consolas" w:hAnsi="Consolas"/>
          <w:color w:val="000000"/>
          <w:sz w:val="16"/>
          <w:szCs w:val="16"/>
          <w:shd w:val="clear" w:color="auto" w:fill="FFFFFF"/>
        </w:rPr>
      </w:pPr>
    </w:p>
    <w:p w:rsidR="00506C27" w:rsidRPr="005E4BFF" w:rsidRDefault="00506C27" w:rsidP="00371D17">
      <w:pPr>
        <w:spacing w:after="0" w:line="240" w:lineRule="auto"/>
        <w:rPr>
          <w:rFonts w:ascii="Poppins" w:hAnsi="Poppins" w:cs="Poppins"/>
          <w:b/>
        </w:rPr>
      </w:pPr>
    </w:p>
    <w:sectPr w:rsidR="00506C27" w:rsidRPr="005E4BFF" w:rsidSect="008152A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284" w:right="474" w:bottom="142" w:left="85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04A9" w:rsidRDefault="006F04A9" w:rsidP="00851726">
      <w:pPr>
        <w:spacing w:after="0" w:line="240" w:lineRule="auto"/>
      </w:pPr>
      <w:r>
        <w:separator/>
      </w:r>
    </w:p>
  </w:endnote>
  <w:endnote w:type="continuationSeparator" w:id="1">
    <w:p w:rsidR="006F04A9" w:rsidRDefault="006F04A9" w:rsidP="00851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0AA9" w:rsidRDefault="00A10AA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0AA9" w:rsidRDefault="00A10AA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0AA9" w:rsidRDefault="00A10AA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04A9" w:rsidRDefault="006F04A9" w:rsidP="00851726">
      <w:pPr>
        <w:spacing w:after="0" w:line="240" w:lineRule="auto"/>
      </w:pPr>
      <w:r>
        <w:separator/>
      </w:r>
    </w:p>
  </w:footnote>
  <w:footnote w:type="continuationSeparator" w:id="1">
    <w:p w:rsidR="006F04A9" w:rsidRDefault="006F04A9" w:rsidP="008517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726" w:rsidRDefault="0027469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2500157" o:spid="_x0000_s4101" type="#_x0000_t75" style="position:absolute;margin-left:0;margin-top:0;width:283.5pt;height:283.5pt;z-index:-251657216;mso-position-horizontal:center;mso-position-horizontal-relative:margin;mso-position-vertical:center;mso-position-vertical-relative:margin" o:allowincell="f">
          <v:imagedata r:id="rId1" o:title="default-removebg-preview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726" w:rsidRDefault="0027469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2500158" o:spid="_x0000_s4102" type="#_x0000_t75" style="position:absolute;margin-left:0;margin-top:0;width:283.5pt;height:283.5pt;z-index:-251656192;mso-position-horizontal:center;mso-position-horizontal-relative:margin;mso-position-vertical:center;mso-position-vertical-relative:margin" o:allowincell="f">
          <v:imagedata r:id="rId1" o:title="default-removebg-preview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726" w:rsidRDefault="0027469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2500156" o:spid="_x0000_s4100" type="#_x0000_t75" style="position:absolute;margin-left:0;margin-top:0;width:283.5pt;height:283.5pt;z-index:-251658240;mso-position-horizontal:center;mso-position-horizontal-relative:margin;mso-position-vertical:center;mso-position-vertical-relative:margin" o:allowincell="f">
          <v:imagedata r:id="rId1" o:title="default-removebg-preview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5232E"/>
    <w:multiLevelType w:val="hybridMultilevel"/>
    <w:tmpl w:val="8C32D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F03F3D"/>
    <w:multiLevelType w:val="hybridMultilevel"/>
    <w:tmpl w:val="8C32D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6906AD"/>
    <w:multiLevelType w:val="hybridMultilevel"/>
    <w:tmpl w:val="8C32D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7A47C1"/>
    <w:multiLevelType w:val="hybridMultilevel"/>
    <w:tmpl w:val="E5AC7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4F67C5"/>
    <w:multiLevelType w:val="hybridMultilevel"/>
    <w:tmpl w:val="931E8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drawingGridHorizontalSpacing w:val="110"/>
  <w:displayHorizontalDrawingGridEvery w:val="2"/>
  <w:characterSpacingControl w:val="doNotCompress"/>
  <w:hdrShapeDefaults>
    <o:shapedefaults v:ext="edit" spidmax="13314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444D2F"/>
    <w:rsid w:val="00063A7A"/>
    <w:rsid w:val="000C1F90"/>
    <w:rsid w:val="001E7EF2"/>
    <w:rsid w:val="00223BC7"/>
    <w:rsid w:val="00274698"/>
    <w:rsid w:val="00291356"/>
    <w:rsid w:val="003268C7"/>
    <w:rsid w:val="00364EB3"/>
    <w:rsid w:val="00371D17"/>
    <w:rsid w:val="0038223A"/>
    <w:rsid w:val="00391EFE"/>
    <w:rsid w:val="003A4451"/>
    <w:rsid w:val="003E3C0F"/>
    <w:rsid w:val="004264A9"/>
    <w:rsid w:val="00444D2F"/>
    <w:rsid w:val="004470E7"/>
    <w:rsid w:val="00464BD4"/>
    <w:rsid w:val="004A3BAE"/>
    <w:rsid w:val="004F4BD1"/>
    <w:rsid w:val="00502A0F"/>
    <w:rsid w:val="00506C27"/>
    <w:rsid w:val="00516BC9"/>
    <w:rsid w:val="005C562F"/>
    <w:rsid w:val="005E4BFF"/>
    <w:rsid w:val="006206BF"/>
    <w:rsid w:val="006907EA"/>
    <w:rsid w:val="00693700"/>
    <w:rsid w:val="006F04A9"/>
    <w:rsid w:val="00710A2D"/>
    <w:rsid w:val="00765258"/>
    <w:rsid w:val="00814BB9"/>
    <w:rsid w:val="008152A0"/>
    <w:rsid w:val="00830835"/>
    <w:rsid w:val="00851726"/>
    <w:rsid w:val="00886068"/>
    <w:rsid w:val="008912DC"/>
    <w:rsid w:val="00903D88"/>
    <w:rsid w:val="00964B43"/>
    <w:rsid w:val="0099263D"/>
    <w:rsid w:val="009C1438"/>
    <w:rsid w:val="00A10AA9"/>
    <w:rsid w:val="00A42D4F"/>
    <w:rsid w:val="00A53EAA"/>
    <w:rsid w:val="00B25733"/>
    <w:rsid w:val="00B54E7C"/>
    <w:rsid w:val="00B6040C"/>
    <w:rsid w:val="00B612F5"/>
    <w:rsid w:val="00BA3042"/>
    <w:rsid w:val="00C0638A"/>
    <w:rsid w:val="00C3295D"/>
    <w:rsid w:val="00C81252"/>
    <w:rsid w:val="00CE6637"/>
    <w:rsid w:val="00CE7C8B"/>
    <w:rsid w:val="00D419E9"/>
    <w:rsid w:val="00D45FAE"/>
    <w:rsid w:val="00D64B08"/>
    <w:rsid w:val="00DC3782"/>
    <w:rsid w:val="00E36CF3"/>
    <w:rsid w:val="00E949BC"/>
    <w:rsid w:val="00EE429C"/>
    <w:rsid w:val="00F151EB"/>
    <w:rsid w:val="00F811E0"/>
    <w:rsid w:val="00FC194A"/>
    <w:rsid w:val="00FF12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356"/>
  </w:style>
  <w:style w:type="paragraph" w:styleId="Heading2">
    <w:name w:val="heading 2"/>
    <w:basedOn w:val="Normal"/>
    <w:link w:val="Heading2Char"/>
    <w:uiPriority w:val="9"/>
    <w:qFormat/>
    <w:rsid w:val="003822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51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295D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8223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822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8223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811E0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851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51726"/>
  </w:style>
  <w:style w:type="paragraph" w:styleId="Footer">
    <w:name w:val="footer"/>
    <w:basedOn w:val="Normal"/>
    <w:link w:val="FooterChar"/>
    <w:uiPriority w:val="99"/>
    <w:semiHidden/>
    <w:unhideWhenUsed/>
    <w:rsid w:val="00851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51726"/>
  </w:style>
  <w:style w:type="character" w:customStyle="1" w:styleId="jskeywordcolor">
    <w:name w:val="jskeywordcolor"/>
    <w:basedOn w:val="DefaultParagraphFont"/>
    <w:rsid w:val="00CE6637"/>
  </w:style>
  <w:style w:type="character" w:customStyle="1" w:styleId="jspropertycolor">
    <w:name w:val="jspropertycolor"/>
    <w:basedOn w:val="DefaultParagraphFont"/>
    <w:rsid w:val="00CE6637"/>
  </w:style>
  <w:style w:type="character" w:customStyle="1" w:styleId="jsstringcolor">
    <w:name w:val="jsstringcolor"/>
    <w:basedOn w:val="DefaultParagraphFont"/>
    <w:rsid w:val="00CE6637"/>
  </w:style>
  <w:style w:type="character" w:customStyle="1" w:styleId="jsnumbercolor">
    <w:name w:val="jsnumbercolor"/>
    <w:basedOn w:val="DefaultParagraphFont"/>
    <w:rsid w:val="00D45FAE"/>
  </w:style>
  <w:style w:type="character" w:styleId="FollowedHyperlink">
    <w:name w:val="FollowedHyperlink"/>
    <w:basedOn w:val="DefaultParagraphFont"/>
    <w:uiPriority w:val="99"/>
    <w:semiHidden/>
    <w:unhideWhenUsed/>
    <w:rsid w:val="00506C27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6C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C2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0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8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0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77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3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67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0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4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9864">
          <w:marLeft w:val="-215"/>
          <w:marRight w:val="-215"/>
          <w:marTop w:val="258"/>
          <w:marBottom w:val="2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6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40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6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8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8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6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6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2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8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2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9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80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7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78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3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5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CFD877-2355-43B9-A0AC-173C479615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828</TotalTime>
  <Pages>5</Pages>
  <Words>895</Words>
  <Characters>5104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27</cp:revision>
  <dcterms:created xsi:type="dcterms:W3CDTF">2023-06-21T15:41:00Z</dcterms:created>
  <dcterms:modified xsi:type="dcterms:W3CDTF">2023-06-23T22:38:00Z</dcterms:modified>
</cp:coreProperties>
</file>